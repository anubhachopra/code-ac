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72DB9" w14:textId="502538EE" w:rsidR="00F02211" w:rsidRDefault="00F02211" w:rsidP="00F02211">
      <w:pPr>
        <w:spacing w:after="160" w:line="257" w:lineRule="auto"/>
        <w:jc w:val="center"/>
        <w:rPr>
          <w:rFonts w:ascii="Calibri" w:eastAsia="Calibri" w:hAnsi="Calibri" w:cs="Calibri"/>
          <w:b/>
          <w:bCs/>
          <w:sz w:val="22"/>
          <w:szCs w:val="22"/>
        </w:rPr>
      </w:pPr>
      <w:r>
        <w:rPr>
          <w:rFonts w:ascii="Calibri" w:eastAsia="Calibri" w:hAnsi="Calibri" w:cs="Calibri"/>
          <w:b/>
          <w:bCs/>
          <w:sz w:val="22"/>
          <w:szCs w:val="22"/>
        </w:rPr>
        <w:t>readme</w:t>
      </w:r>
    </w:p>
    <w:p w14:paraId="19BBCE6A" w14:textId="3E213691" w:rsidR="055B78A7" w:rsidRDefault="055B78A7" w:rsidP="29FDB44A">
      <w:pPr>
        <w:spacing w:after="160" w:line="257" w:lineRule="auto"/>
      </w:pPr>
      <w:r w:rsidRPr="29FDB44A">
        <w:rPr>
          <w:rFonts w:ascii="Calibri" w:eastAsia="Calibri" w:hAnsi="Calibri" w:cs="Calibri"/>
          <w:b/>
          <w:bCs/>
          <w:sz w:val="22"/>
          <w:szCs w:val="22"/>
        </w:rPr>
        <w:t>File Directories</w:t>
      </w:r>
    </w:p>
    <w:p w14:paraId="35DFB740" w14:textId="3D602148" w:rsidR="055B78A7" w:rsidRDefault="055B78A7" w:rsidP="29FDB44A">
      <w:pPr>
        <w:spacing w:after="160" w:line="257" w:lineRule="auto"/>
      </w:pPr>
      <w:r w:rsidRPr="29FDB44A">
        <w:rPr>
          <w:rFonts w:ascii="Calibri" w:eastAsia="Calibri" w:hAnsi="Calibri" w:cs="Calibri"/>
          <w:b/>
          <w:bCs/>
          <w:sz w:val="22"/>
          <w:szCs w:val="22"/>
        </w:rPr>
        <w:t>Data</w:t>
      </w:r>
    </w:p>
    <w:p w14:paraId="25EDF370" w14:textId="673C6685" w:rsidR="055B78A7" w:rsidRDefault="055B78A7" w:rsidP="29FDB44A">
      <w:pPr>
        <w:pStyle w:val="ListParagraph"/>
        <w:numPr>
          <w:ilvl w:val="0"/>
          <w:numId w:val="86"/>
        </w:numPr>
        <w:spacing w:line="257" w:lineRule="auto"/>
        <w:rPr>
          <w:rFonts w:ascii="Calibri" w:eastAsia="Calibri" w:hAnsi="Calibri" w:cs="Calibri"/>
          <w:sz w:val="22"/>
          <w:szCs w:val="22"/>
        </w:rPr>
      </w:pPr>
      <w:r w:rsidRPr="29FDB44A">
        <w:rPr>
          <w:rFonts w:ascii="Calibri" w:eastAsia="Calibri" w:hAnsi="Calibri" w:cs="Calibri"/>
          <w:sz w:val="22"/>
          <w:szCs w:val="22"/>
        </w:rPr>
        <w:t>legal_compendium_oct_2019_update_.xlsx</w:t>
      </w:r>
    </w:p>
    <w:p w14:paraId="2168C083" w14:textId="6D574C27" w:rsidR="055B78A7" w:rsidRDefault="055B78A7" w:rsidP="29FDB44A">
      <w:pPr>
        <w:pStyle w:val="ListParagraph"/>
        <w:numPr>
          <w:ilvl w:val="0"/>
          <w:numId w:val="86"/>
        </w:numPr>
        <w:spacing w:line="257" w:lineRule="auto"/>
        <w:rPr>
          <w:rFonts w:ascii="Calibri" w:eastAsia="Calibri" w:hAnsi="Calibri" w:cs="Calibri"/>
          <w:sz w:val="22"/>
          <w:szCs w:val="22"/>
        </w:rPr>
      </w:pPr>
      <w:r w:rsidRPr="29FDB44A">
        <w:rPr>
          <w:rFonts w:ascii="Calibri" w:eastAsia="Calibri" w:hAnsi="Calibri" w:cs="Calibri"/>
          <w:sz w:val="22"/>
          <w:szCs w:val="22"/>
        </w:rPr>
        <w:t>master_table1.csv</w:t>
      </w:r>
    </w:p>
    <w:p w14:paraId="56F9203F" w14:textId="7E79A7C0" w:rsidR="055B78A7" w:rsidRDefault="055B78A7" w:rsidP="29FDB44A">
      <w:pPr>
        <w:pStyle w:val="ListParagraph"/>
        <w:numPr>
          <w:ilvl w:val="0"/>
          <w:numId w:val="86"/>
        </w:numPr>
        <w:spacing w:line="257" w:lineRule="auto"/>
        <w:rPr>
          <w:rFonts w:ascii="Calibri" w:eastAsia="Calibri" w:hAnsi="Calibri" w:cs="Calibri"/>
          <w:sz w:val="22"/>
          <w:szCs w:val="22"/>
        </w:rPr>
      </w:pPr>
      <w:r w:rsidRPr="29FDB44A">
        <w:rPr>
          <w:rFonts w:ascii="Calibri" w:eastAsia="Calibri" w:hAnsi="Calibri" w:cs="Calibri"/>
          <w:sz w:val="22"/>
          <w:szCs w:val="22"/>
        </w:rPr>
        <w:t>kentuckymod.csv</w:t>
      </w:r>
    </w:p>
    <w:p w14:paraId="17B05305" w14:textId="2EF63914" w:rsidR="055B78A7" w:rsidRDefault="055B78A7" w:rsidP="29FDB44A">
      <w:pPr>
        <w:pStyle w:val="ListParagraph"/>
        <w:numPr>
          <w:ilvl w:val="0"/>
          <w:numId w:val="86"/>
        </w:numPr>
        <w:spacing w:line="257" w:lineRule="auto"/>
        <w:rPr>
          <w:rFonts w:ascii="Calibri" w:eastAsia="Calibri" w:hAnsi="Calibri" w:cs="Calibri"/>
          <w:sz w:val="22"/>
          <w:szCs w:val="22"/>
        </w:rPr>
      </w:pPr>
      <w:r w:rsidRPr="29FDB44A">
        <w:rPr>
          <w:rFonts w:ascii="Calibri" w:eastAsia="Calibri" w:hAnsi="Calibri" w:cs="Calibri"/>
          <w:sz w:val="22"/>
          <w:szCs w:val="22"/>
        </w:rPr>
        <w:t>Northdmod.csv</w:t>
      </w:r>
    </w:p>
    <w:p w14:paraId="0E045AEE" w14:textId="23FA1B3B" w:rsidR="055B78A7" w:rsidRDefault="055B78A7" w:rsidP="29FDB44A">
      <w:pPr>
        <w:spacing w:after="160" w:line="257" w:lineRule="auto"/>
      </w:pPr>
      <w:r w:rsidRPr="29FDB44A">
        <w:rPr>
          <w:rFonts w:ascii="Calibri" w:eastAsia="Calibri" w:hAnsi="Calibri" w:cs="Calibri"/>
          <w:i/>
          <w:iCs/>
          <w:sz w:val="22"/>
          <w:szCs w:val="22"/>
        </w:rPr>
        <w:t>Note: Data #1 (raw data obtained from Urban Institute) is cleaned using Programs #1-#3 into Section_codes_current.xls (Output/</w:t>
      </w:r>
      <w:proofErr w:type="spellStart"/>
      <w:r w:rsidRPr="29FDB44A">
        <w:rPr>
          <w:rFonts w:ascii="Calibri" w:eastAsia="Calibri" w:hAnsi="Calibri" w:cs="Calibri"/>
          <w:i/>
          <w:iCs/>
          <w:sz w:val="22"/>
          <w:szCs w:val="22"/>
        </w:rPr>
        <w:t>Formating</w:t>
      </w:r>
      <w:proofErr w:type="spellEnd"/>
      <w:r w:rsidRPr="29FDB44A">
        <w:rPr>
          <w:rFonts w:ascii="Calibri" w:eastAsia="Calibri" w:hAnsi="Calibri" w:cs="Calibri"/>
          <w:i/>
          <w:iCs/>
          <w:sz w:val="22"/>
          <w:szCs w:val="22"/>
        </w:rPr>
        <w:t xml:space="preserve"> Urban/ Section_codes_current.xlsx). Section codes in Section_codes_current.xls are then matched with section codes in Data #2 (Drexel data). However, to match section codes for Kentucky and North Dakota, Data #3 and #4 respectively are used instead of Data #2 due to some data inconsistencies.</w:t>
      </w:r>
    </w:p>
    <w:p w14:paraId="0C9C4B12" w14:textId="1DE98F64" w:rsidR="055B78A7" w:rsidRDefault="00550A67" w:rsidP="005C4413">
      <w:pPr>
        <w:spacing w:line="257" w:lineRule="auto"/>
        <w:rPr>
          <w:rFonts w:ascii="Calibri" w:eastAsia="Calibri" w:hAnsi="Calibri" w:cs="Calibri"/>
          <w:b/>
          <w:bCs/>
          <w:sz w:val="22"/>
          <w:szCs w:val="22"/>
        </w:rPr>
      </w:pPr>
      <w:proofErr w:type="spellStart"/>
      <w:ins w:id="0" w:author="Harrison,Teresa" w:date="2024-06-11T06:19:00Z">
        <w:r w:rsidRPr="005C4413">
          <w:rPr>
            <w:rFonts w:ascii="Calibri" w:eastAsia="Calibri" w:hAnsi="Calibri" w:cs="Calibri"/>
            <w:b/>
            <w:bCs/>
            <w:sz w:val="22"/>
            <w:szCs w:val="22"/>
          </w:rPr>
          <w:t>Code</w:t>
        </w:r>
      </w:ins>
      <w:del w:id="1" w:author="Harrison,Teresa" w:date="2024-06-11T06:19:00Z">
        <w:r w:rsidR="055B78A7" w:rsidRPr="005C4413" w:rsidDel="00550A67">
          <w:rPr>
            <w:rFonts w:ascii="Calibri" w:eastAsia="Calibri" w:hAnsi="Calibri" w:cs="Calibri"/>
            <w:b/>
            <w:bCs/>
            <w:sz w:val="22"/>
            <w:szCs w:val="22"/>
          </w:rPr>
          <w:delText>Order to run programs</w:delText>
        </w:r>
      </w:del>
      <w:proofErr w:type="spellEnd"/>
    </w:p>
    <w:p w14:paraId="2E5ED517" w14:textId="77777777" w:rsidR="005C4413" w:rsidRPr="005C4413" w:rsidRDefault="005C4413" w:rsidP="005C4413">
      <w:pPr>
        <w:spacing w:line="257" w:lineRule="auto"/>
      </w:pPr>
    </w:p>
    <w:p w14:paraId="52D48611" w14:textId="77777777" w:rsidR="005C4413" w:rsidDel="00550A67" w:rsidRDefault="005C4413" w:rsidP="29FDB44A">
      <w:pPr>
        <w:spacing w:after="160" w:line="257" w:lineRule="auto"/>
        <w:rPr>
          <w:del w:id="2" w:author="Harrison,Teresa" w:date="2024-06-11T06:19:00Z"/>
        </w:rPr>
      </w:pPr>
    </w:p>
    <w:p w14:paraId="1721AD62" w14:textId="7B5C5116"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Step 1a Back(sources) </w:t>
      </w:r>
      <w:proofErr w:type="spellStart"/>
      <w:r w:rsidRPr="29FDB44A">
        <w:rPr>
          <w:rFonts w:ascii="Calibri" w:eastAsia="Calibri" w:hAnsi="Calibri" w:cs="Calibri"/>
          <w:sz w:val="22"/>
          <w:szCs w:val="22"/>
        </w:rPr>
        <w:t>transposed.ipynb</w:t>
      </w:r>
      <w:proofErr w:type="spellEnd"/>
    </w:p>
    <w:p w14:paraId="6C9A699C" w14:textId="0D16B9AB"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Step 1b Back(sources) transposed-Regulation </w:t>
      </w:r>
      <w:proofErr w:type="spellStart"/>
      <w:r w:rsidRPr="29FDB44A">
        <w:rPr>
          <w:rFonts w:ascii="Calibri" w:eastAsia="Calibri" w:hAnsi="Calibri" w:cs="Calibri"/>
          <w:sz w:val="22"/>
          <w:szCs w:val="22"/>
        </w:rPr>
        <w:t>Indicator.ipynb</w:t>
      </w:r>
      <w:proofErr w:type="spellEnd"/>
    </w:p>
    <w:p w14:paraId="2D1561C2" w14:textId="152B923A"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Step 1c </w:t>
      </w:r>
      <w:proofErr w:type="spellStart"/>
      <w:r w:rsidRPr="29FDB44A">
        <w:rPr>
          <w:rFonts w:ascii="Calibri" w:eastAsia="Calibri" w:hAnsi="Calibri" w:cs="Calibri"/>
          <w:sz w:val="22"/>
          <w:szCs w:val="22"/>
        </w:rPr>
        <w:t>Extract_SectionCodes.ipynb</w:t>
      </w:r>
      <w:proofErr w:type="spellEnd"/>
    </w:p>
    <w:p w14:paraId="1AAA80C7" w14:textId="50D6E1D1" w:rsidR="055B78A7" w:rsidRDefault="055B78A7" w:rsidP="29FDB44A">
      <w:pPr>
        <w:spacing w:after="160" w:line="257" w:lineRule="auto"/>
      </w:pPr>
      <w:r w:rsidRPr="4A986A36">
        <w:rPr>
          <w:rFonts w:ascii="Calibri" w:eastAsia="Calibri" w:hAnsi="Calibri" w:cs="Calibri"/>
          <w:i/>
          <w:iCs/>
          <w:sz w:val="22"/>
          <w:szCs w:val="22"/>
        </w:rPr>
        <w:t xml:space="preserve">Note: Programs #1-#3 are </w:t>
      </w:r>
      <w:commentRangeStart w:id="3"/>
      <w:commentRangeStart w:id="4"/>
      <w:r w:rsidRPr="4A986A36">
        <w:rPr>
          <w:rFonts w:ascii="Calibri" w:eastAsia="Calibri" w:hAnsi="Calibri" w:cs="Calibri"/>
          <w:i/>
          <w:iCs/>
          <w:sz w:val="22"/>
          <w:szCs w:val="22"/>
        </w:rPr>
        <w:t>run to clean Data #1 and extract Section Codes in workable format for further matching with Drexel data.</w:t>
      </w:r>
      <w:commentRangeEnd w:id="3"/>
      <w:r>
        <w:rPr>
          <w:rStyle w:val="CommentReference"/>
        </w:rPr>
        <w:commentReference w:id="3"/>
      </w:r>
      <w:commentRangeEnd w:id="4"/>
      <w:r>
        <w:rPr>
          <w:rStyle w:val="CommentReference"/>
        </w:rPr>
        <w:commentReference w:id="4"/>
      </w:r>
    </w:p>
    <w:p w14:paraId="07ED7B15" w14:textId="7375A92C"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State-wise Notebooks (Folder)</w:t>
      </w:r>
    </w:p>
    <w:p w14:paraId="0151BCD4" w14:textId="3DB84372" w:rsidR="055B78A7" w:rsidRDefault="055B78A7" w:rsidP="4A986A36">
      <w:pPr>
        <w:spacing w:after="160" w:line="257" w:lineRule="auto"/>
        <w:rPr>
          <w:rFonts w:ascii="Calibri" w:eastAsia="Calibri" w:hAnsi="Calibri" w:cs="Calibri"/>
          <w:i/>
          <w:iCs/>
          <w:sz w:val="22"/>
          <w:szCs w:val="22"/>
        </w:rPr>
      </w:pPr>
      <w:r w:rsidRPr="4A986A36">
        <w:rPr>
          <w:rFonts w:ascii="Calibri" w:eastAsia="Calibri" w:hAnsi="Calibri" w:cs="Calibri"/>
          <w:i/>
          <w:iCs/>
          <w:sz w:val="22"/>
          <w:szCs w:val="22"/>
        </w:rPr>
        <w:t>Note: This folder contains code files for merging regulatory data for individual states. Program #5 runs all files in #4 State-wise Notebooks (Folder) together. User will not generally be required to run these files individually, but only refer to them to make any state-specific changes to the merging code. The output for this gets stored in Output #2 (Output/Matching Urban to Drexel) as individual state-wise files.</w:t>
      </w:r>
      <w:ins w:id="5" w:author="Chopra,Anubha" w:date="2024-06-14T20:18:00Z">
        <w:r w:rsidR="71F11E4E" w:rsidRPr="4A986A36">
          <w:rPr>
            <w:rFonts w:ascii="Calibri" w:eastAsia="Calibri" w:hAnsi="Calibri" w:cs="Calibri"/>
            <w:i/>
            <w:iCs/>
            <w:sz w:val="22"/>
            <w:szCs w:val="22"/>
          </w:rPr>
          <w:t xml:space="preserve"> </w:t>
        </w:r>
      </w:ins>
      <w:ins w:id="6" w:author="Chopra,Anubha" w:date="2024-06-14T20:21:00Z">
        <w:r w:rsidR="33270E53" w:rsidRPr="4A986A36">
          <w:rPr>
            <w:rFonts w:ascii="Calibri" w:eastAsia="Calibri" w:hAnsi="Calibri" w:cs="Calibri"/>
            <w:i/>
            <w:iCs/>
            <w:sz w:val="22"/>
            <w:szCs w:val="22"/>
          </w:rPr>
          <w:t>To</w:t>
        </w:r>
      </w:ins>
      <w:ins w:id="7" w:author="Chopra,Anubha" w:date="2024-06-14T20:19:00Z">
        <w:r w:rsidR="71F11E4E" w:rsidRPr="4A986A36">
          <w:rPr>
            <w:rFonts w:ascii="Calibri" w:eastAsia="Calibri" w:hAnsi="Calibri" w:cs="Calibri"/>
            <w:i/>
            <w:iCs/>
            <w:sz w:val="22"/>
            <w:szCs w:val="22"/>
          </w:rPr>
          <w:t xml:space="preserve"> run Program #</w:t>
        </w:r>
      </w:ins>
      <w:ins w:id="8" w:author="Chopra,Anubha" w:date="2024-06-14T20:21:00Z">
        <w:r w:rsidR="76141C90" w:rsidRPr="4A986A36">
          <w:rPr>
            <w:rFonts w:ascii="Calibri" w:eastAsia="Calibri" w:hAnsi="Calibri" w:cs="Calibri"/>
            <w:i/>
            <w:iCs/>
            <w:sz w:val="22"/>
            <w:szCs w:val="22"/>
          </w:rPr>
          <w:t>5</w:t>
        </w:r>
      </w:ins>
      <w:ins w:id="9" w:author="Chopra,Anubha" w:date="2024-06-14T20:19:00Z">
        <w:r w:rsidR="71F11E4E" w:rsidRPr="4A986A36">
          <w:rPr>
            <w:rFonts w:ascii="Calibri" w:eastAsia="Calibri" w:hAnsi="Calibri" w:cs="Calibri"/>
            <w:i/>
            <w:iCs/>
            <w:sz w:val="22"/>
            <w:szCs w:val="22"/>
          </w:rPr>
          <w:t xml:space="preserve">, </w:t>
        </w:r>
      </w:ins>
      <w:ins w:id="10" w:author="Chopra,Anubha" w:date="2024-06-14T20:20:00Z">
        <w:r w:rsidR="1F118DE1" w:rsidRPr="4A986A36">
          <w:rPr>
            <w:rFonts w:ascii="Calibri" w:eastAsia="Calibri" w:hAnsi="Calibri" w:cs="Calibri"/>
            <w:i/>
            <w:iCs/>
            <w:sz w:val="22"/>
            <w:szCs w:val="22"/>
          </w:rPr>
          <w:t>us</w:t>
        </w:r>
      </w:ins>
      <w:ins w:id="11" w:author="Chopra,Anubha" w:date="2024-06-14T20:19:00Z">
        <w:r w:rsidR="71F11E4E" w:rsidRPr="4A986A36">
          <w:rPr>
            <w:rFonts w:ascii="Calibri" w:eastAsia="Calibri" w:hAnsi="Calibri" w:cs="Calibri"/>
            <w:i/>
            <w:iCs/>
            <w:sz w:val="22"/>
            <w:szCs w:val="22"/>
          </w:rPr>
          <w:t xml:space="preserve">er will need </w:t>
        </w:r>
      </w:ins>
      <w:commentRangeStart w:id="12"/>
      <w:commentRangeStart w:id="13"/>
      <w:ins w:id="14" w:author="Chopra,Anubha" w:date="2024-06-14T20:18:00Z">
        <w:r w:rsidR="71F11E4E" w:rsidRPr="4A986A36">
          <w:rPr>
            <w:rFonts w:ascii="Calibri" w:eastAsia="Calibri" w:hAnsi="Calibri" w:cs="Calibri"/>
            <w:i/>
            <w:iCs/>
            <w:sz w:val="22"/>
            <w:szCs w:val="22"/>
            <w:rPrChange w:id="15" w:author="Chopra,Anubha" w:date="2024-06-14T20:19:00Z">
              <w:rPr>
                <w:rFonts w:ascii="Calibri" w:eastAsia="Calibri" w:hAnsi="Calibri" w:cs="Calibri"/>
                <w:sz w:val="22"/>
                <w:szCs w:val="22"/>
              </w:rPr>
            </w:rPrChange>
          </w:rPr>
          <w:t>to change “</w:t>
        </w:r>
      </w:ins>
      <w:ins w:id="16" w:author="Chopra,Anubha" w:date="2024-06-19T08:00:00Z">
        <w:r w:rsidR="666034D6" w:rsidRPr="4A986A36">
          <w:rPr>
            <w:rFonts w:ascii="Calibri" w:eastAsia="Calibri" w:hAnsi="Calibri" w:cs="Calibri"/>
            <w:i/>
            <w:iCs/>
            <w:sz w:val="22"/>
            <w:szCs w:val="22"/>
          </w:rPr>
          <w:t>d</w:t>
        </w:r>
      </w:ins>
      <w:ins w:id="17" w:author="Chopra,Anubha" w:date="2024-06-14T20:18:00Z">
        <w:r w:rsidR="71F11E4E" w:rsidRPr="4A986A36">
          <w:rPr>
            <w:rFonts w:ascii="Calibri" w:eastAsia="Calibri" w:hAnsi="Calibri" w:cs="Calibri"/>
            <w:i/>
            <w:iCs/>
            <w:sz w:val="22"/>
            <w:szCs w:val="22"/>
            <w:rPrChange w:id="18" w:author="Chopra,Anubha" w:date="2024-06-14T20:19:00Z">
              <w:rPr>
                <w:rFonts w:ascii="Calibri" w:eastAsia="Calibri" w:hAnsi="Calibri" w:cs="Calibri"/>
                <w:sz w:val="22"/>
                <w:szCs w:val="22"/>
              </w:rPr>
            </w:rPrChange>
          </w:rPr>
          <w:t xml:space="preserve">irectory” in all individual state code files in folder </w:t>
        </w:r>
        <w:commentRangeStart w:id="19"/>
        <w:commentRangeStart w:id="20"/>
        <w:commentRangeStart w:id="21"/>
        <w:r w:rsidR="71F11E4E" w:rsidRPr="4A986A36">
          <w:rPr>
            <w:rFonts w:ascii="Calibri" w:eastAsia="Calibri" w:hAnsi="Calibri" w:cs="Calibri"/>
            <w:i/>
            <w:iCs/>
            <w:sz w:val="22"/>
            <w:szCs w:val="22"/>
            <w:rPrChange w:id="22" w:author="Chopra,Anubha" w:date="2024-06-14T20:19:00Z">
              <w:rPr>
                <w:rFonts w:ascii="Calibri" w:eastAsia="Calibri" w:hAnsi="Calibri" w:cs="Calibri"/>
                <w:sz w:val="22"/>
                <w:szCs w:val="22"/>
              </w:rPr>
            </w:rPrChange>
          </w:rPr>
          <w:t>Programs #4</w:t>
        </w:r>
      </w:ins>
      <w:ins w:id="23" w:author="Chopra,Anubha" w:date="2024-06-14T20:21:00Z">
        <w:r w:rsidR="21AB0A6B" w:rsidRPr="4A986A36">
          <w:rPr>
            <w:rFonts w:ascii="Calibri" w:eastAsia="Calibri" w:hAnsi="Calibri" w:cs="Calibri"/>
            <w:i/>
            <w:iCs/>
            <w:sz w:val="22"/>
            <w:szCs w:val="22"/>
          </w:rPr>
          <w:t>.</w:t>
        </w:r>
      </w:ins>
      <w:ins w:id="24" w:author="Chopra,Anubha" w:date="2024-06-14T20:24:00Z">
        <w:r w:rsidR="582F9B66" w:rsidRPr="4A986A36">
          <w:rPr>
            <w:rFonts w:ascii="Calibri" w:eastAsia="Calibri" w:hAnsi="Calibri" w:cs="Calibri"/>
            <w:i/>
            <w:iCs/>
            <w:sz w:val="22"/>
            <w:szCs w:val="22"/>
          </w:rPr>
          <w:t xml:space="preserve"> </w:t>
        </w:r>
      </w:ins>
      <w:ins w:id="25" w:author="Chopra,Anubha" w:date="2024-06-19T08:00:00Z">
        <w:r w:rsidR="59CB8562" w:rsidRPr="4A986A36">
          <w:rPr>
            <w:rFonts w:ascii="Calibri" w:eastAsia="Calibri" w:hAnsi="Calibri" w:cs="Calibri"/>
            <w:i/>
            <w:iCs/>
            <w:sz w:val="22"/>
            <w:szCs w:val="22"/>
          </w:rPr>
          <w:t>This can be done using Program #9.</w:t>
        </w:r>
      </w:ins>
      <w:commentRangeEnd w:id="19"/>
      <w:r>
        <w:rPr>
          <w:rStyle w:val="CommentReference"/>
        </w:rPr>
        <w:commentReference w:id="19"/>
      </w:r>
      <w:commentRangeEnd w:id="20"/>
      <w:r>
        <w:rPr>
          <w:rStyle w:val="CommentReference"/>
        </w:rPr>
        <w:commentReference w:id="20"/>
      </w:r>
      <w:commentRangeEnd w:id="12"/>
      <w:r>
        <w:rPr>
          <w:rStyle w:val="CommentReference"/>
        </w:rPr>
        <w:commentReference w:id="12"/>
      </w:r>
      <w:commentRangeEnd w:id="21"/>
      <w:r>
        <w:rPr>
          <w:rStyle w:val="CommentReference"/>
        </w:rPr>
        <w:commentReference w:id="21"/>
      </w:r>
      <w:commentRangeEnd w:id="13"/>
      <w:r>
        <w:rPr>
          <w:rStyle w:val="CommentReference"/>
        </w:rPr>
        <w:commentReference w:id="13"/>
      </w:r>
    </w:p>
    <w:p w14:paraId="1DCB782E" w14:textId="02D09E99"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Master </w:t>
      </w:r>
      <w:proofErr w:type="spellStart"/>
      <w:r w:rsidRPr="29FDB44A">
        <w:rPr>
          <w:rFonts w:ascii="Calibri" w:eastAsia="Calibri" w:hAnsi="Calibri" w:cs="Calibri"/>
          <w:sz w:val="22"/>
          <w:szCs w:val="22"/>
        </w:rPr>
        <w:t>code.ipynb</w:t>
      </w:r>
      <w:proofErr w:type="spellEnd"/>
    </w:p>
    <w:p w14:paraId="71EC571F" w14:textId="76BC877C"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Match </w:t>
      </w:r>
      <w:proofErr w:type="spellStart"/>
      <w:r w:rsidRPr="29FDB44A">
        <w:rPr>
          <w:rFonts w:ascii="Calibri" w:eastAsia="Calibri" w:hAnsi="Calibri" w:cs="Calibri"/>
          <w:sz w:val="22"/>
          <w:szCs w:val="22"/>
        </w:rPr>
        <w:t>rate.ipynb</w:t>
      </w:r>
      <w:proofErr w:type="spellEnd"/>
    </w:p>
    <w:p w14:paraId="2A892C4C" w14:textId="078BBB6B"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Match rate – </w:t>
      </w:r>
      <w:proofErr w:type="spellStart"/>
      <w:r w:rsidRPr="29FDB44A">
        <w:rPr>
          <w:rFonts w:ascii="Calibri" w:eastAsia="Calibri" w:hAnsi="Calibri" w:cs="Calibri"/>
          <w:sz w:val="22"/>
          <w:szCs w:val="22"/>
        </w:rPr>
        <w:t>Type.ipynb</w:t>
      </w:r>
      <w:proofErr w:type="spellEnd"/>
    </w:p>
    <w:p w14:paraId="2568FBBC" w14:textId="1902CA59" w:rsidR="055B78A7" w:rsidRDefault="055B78A7" w:rsidP="29FDB44A">
      <w:pPr>
        <w:pStyle w:val="ListParagraph"/>
        <w:numPr>
          <w:ilvl w:val="0"/>
          <w:numId w:val="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Unmatched Section </w:t>
      </w:r>
      <w:proofErr w:type="spellStart"/>
      <w:r w:rsidRPr="29FDB44A">
        <w:rPr>
          <w:rFonts w:ascii="Calibri" w:eastAsia="Calibri" w:hAnsi="Calibri" w:cs="Calibri"/>
          <w:sz w:val="22"/>
          <w:szCs w:val="22"/>
        </w:rPr>
        <w:t>Codes.ipynb</w:t>
      </w:r>
      <w:proofErr w:type="spellEnd"/>
    </w:p>
    <w:p w14:paraId="444EB017" w14:textId="0B604318" w:rsidR="055B78A7" w:rsidRDefault="055B78A7" w:rsidP="29FDB44A">
      <w:pPr>
        <w:spacing w:after="160" w:line="257" w:lineRule="auto"/>
        <w:rPr>
          <w:ins w:id="26" w:author="Chopra,Anubha" w:date="2024-06-19T07:59:00Z"/>
        </w:rPr>
      </w:pPr>
      <w:r w:rsidRPr="4A986A36">
        <w:rPr>
          <w:rFonts w:ascii="Calibri" w:eastAsia="Calibri" w:hAnsi="Calibri" w:cs="Calibri"/>
          <w:i/>
          <w:iCs/>
          <w:sz w:val="22"/>
          <w:szCs w:val="22"/>
        </w:rPr>
        <w:t>Note: Program #6 and #7 calculate two types of match rates, overall and by regulation type, for the merged results. Output is stored in Output #3. Program #8 identifies and list all the unmatched section codes for future work.</w:t>
      </w:r>
    </w:p>
    <w:p w14:paraId="4BB3361B" w14:textId="31A94362" w:rsidR="3073A4BB" w:rsidRDefault="3073A4BB">
      <w:pPr>
        <w:pStyle w:val="ListParagraph"/>
        <w:numPr>
          <w:ilvl w:val="0"/>
          <w:numId w:val="82"/>
        </w:numPr>
        <w:spacing w:after="160" w:line="257" w:lineRule="auto"/>
        <w:rPr>
          <w:ins w:id="27" w:author="Chopra,Anubha" w:date="2024-06-25T18:23:00Z" w16du:dateUtc="2024-06-25T18:23:13Z"/>
          <w:rFonts w:ascii="Calibri" w:eastAsia="Calibri" w:hAnsi="Calibri" w:cs="Calibri"/>
          <w:sz w:val="22"/>
          <w:szCs w:val="22"/>
          <w:rPrChange w:id="28" w:author="Chopra,Anubha" w:date="2024-06-25T18:23:00Z">
            <w:rPr>
              <w:ins w:id="29" w:author="Chopra,Anubha" w:date="2024-06-25T18:23:00Z" w16du:dateUtc="2024-06-25T18:23:13Z"/>
              <w:rFonts w:ascii="Calibri" w:eastAsia="Calibri" w:hAnsi="Calibri" w:cs="Calibri"/>
              <w:i/>
              <w:iCs/>
              <w:sz w:val="22"/>
              <w:szCs w:val="22"/>
            </w:rPr>
          </w:rPrChange>
        </w:rPr>
        <w:pPrChange w:id="30" w:author="Chopra,Anubha" w:date="2024-06-19T07:59:00Z">
          <w:pPr>
            <w:spacing w:after="160" w:line="257" w:lineRule="auto"/>
          </w:pPr>
        </w:pPrChange>
      </w:pPr>
      <w:ins w:id="31" w:author="Chopra,Anubha" w:date="2024-06-19T08:00:00Z">
        <w:r w:rsidRPr="0D3B2597">
          <w:rPr>
            <w:rFonts w:eastAsiaTheme="minorEastAsia"/>
            <w:sz w:val="22"/>
            <w:szCs w:val="22"/>
            <w:rPrChange w:id="32" w:author="Chopra,Anubha" w:date="2024-06-25T18:23:00Z">
              <w:rPr>
                <w:rFonts w:ascii="Calibri" w:eastAsia="Calibri" w:hAnsi="Calibri" w:cs="Calibri"/>
                <w:sz w:val="22"/>
                <w:szCs w:val="22"/>
              </w:rPr>
            </w:rPrChange>
          </w:rPr>
          <w:t xml:space="preserve">Change </w:t>
        </w:r>
        <w:proofErr w:type="spellStart"/>
        <w:r w:rsidRPr="0D3B2597">
          <w:rPr>
            <w:rFonts w:eastAsiaTheme="minorEastAsia"/>
            <w:sz w:val="22"/>
            <w:szCs w:val="22"/>
            <w:rPrChange w:id="33" w:author="Chopra,Anubha" w:date="2024-06-25T18:23:00Z">
              <w:rPr>
                <w:rFonts w:ascii="Calibri" w:eastAsia="Calibri" w:hAnsi="Calibri" w:cs="Calibri"/>
                <w:sz w:val="22"/>
                <w:szCs w:val="22"/>
              </w:rPr>
            </w:rPrChange>
          </w:rPr>
          <w:t>directory.ipynb</w:t>
        </w:r>
      </w:ins>
      <w:proofErr w:type="spellEnd"/>
    </w:p>
    <w:p w14:paraId="28C53DA1" w14:textId="25D19192" w:rsidR="34D91B64" w:rsidRDefault="34D91B64">
      <w:pPr>
        <w:pStyle w:val="ListParagraph"/>
        <w:numPr>
          <w:ilvl w:val="0"/>
          <w:numId w:val="82"/>
        </w:numPr>
        <w:spacing w:after="160" w:line="257" w:lineRule="auto"/>
        <w:rPr>
          <w:rFonts w:ascii="Calibri" w:eastAsia="Calibri" w:hAnsi="Calibri" w:cs="Calibri"/>
          <w:sz w:val="22"/>
          <w:szCs w:val="22"/>
          <w:rPrChange w:id="34" w:author="Chopra,Anubha" w:date="2024-06-25T18:23:00Z">
            <w:rPr>
              <w:rFonts w:ascii="Times New Roman" w:eastAsia="Times New Roman" w:hAnsi="Times New Roman" w:cs="Times New Roman"/>
            </w:rPr>
          </w:rPrChange>
        </w:rPr>
        <w:pPrChange w:id="35" w:author="Chopra,Anubha" w:date="2024-06-25T18:23:00Z">
          <w:pPr/>
        </w:pPrChange>
      </w:pPr>
      <w:ins w:id="36" w:author="Chopra,Anubha" w:date="2024-06-25T18:23:00Z">
        <w:r w:rsidRPr="0D3B2597">
          <w:rPr>
            <w:rFonts w:eastAsiaTheme="minorEastAsia"/>
            <w:sz w:val="22"/>
            <w:szCs w:val="22"/>
            <w:rPrChange w:id="37" w:author="Chopra,Anubha" w:date="2024-06-25T18:23:00Z">
              <w:rPr>
                <w:rFonts w:ascii="Calibri" w:eastAsia="Calibri" w:hAnsi="Calibri" w:cs="Calibri"/>
                <w:color w:val="5DA5FF"/>
                <w:sz w:val="22"/>
                <w:szCs w:val="22"/>
                <w:u w:val="single"/>
              </w:rPr>
            </w:rPrChange>
          </w:rPr>
          <w:t xml:space="preserve">Final </w:t>
        </w:r>
        <w:proofErr w:type="spellStart"/>
        <w:r w:rsidRPr="0D3B2597">
          <w:rPr>
            <w:rFonts w:eastAsiaTheme="minorEastAsia"/>
            <w:sz w:val="22"/>
            <w:szCs w:val="22"/>
            <w:rPrChange w:id="38" w:author="Chopra,Anubha" w:date="2024-06-25T18:23:00Z">
              <w:rPr>
                <w:rFonts w:ascii="Calibri" w:eastAsia="Calibri" w:hAnsi="Calibri" w:cs="Calibri"/>
                <w:color w:val="5DA5FF"/>
                <w:sz w:val="22"/>
                <w:szCs w:val="22"/>
                <w:u w:val="single"/>
              </w:rPr>
            </w:rPrChange>
          </w:rPr>
          <w:t>Formating.ipynb</w:t>
        </w:r>
      </w:ins>
      <w:proofErr w:type="spellEnd"/>
    </w:p>
    <w:p w14:paraId="3E1044DA" w14:textId="400E3CDA" w:rsidR="055B78A7" w:rsidRDefault="055B78A7" w:rsidP="29FDB44A">
      <w:pPr>
        <w:spacing w:after="160" w:line="257" w:lineRule="auto"/>
      </w:pPr>
      <w:r w:rsidRPr="29FDB44A">
        <w:rPr>
          <w:rFonts w:ascii="Calibri" w:eastAsia="Calibri" w:hAnsi="Calibri" w:cs="Calibri"/>
          <w:i/>
          <w:iCs/>
          <w:sz w:val="22"/>
          <w:szCs w:val="22"/>
        </w:rPr>
        <w:t xml:space="preserve"> </w:t>
      </w:r>
    </w:p>
    <w:p w14:paraId="1718E1E1" w14:textId="2E8436D5" w:rsidR="055B78A7" w:rsidRDefault="055B78A7" w:rsidP="29FDB44A">
      <w:pPr>
        <w:spacing w:after="160" w:line="257" w:lineRule="auto"/>
      </w:pPr>
      <w:r w:rsidRPr="29FDB44A">
        <w:rPr>
          <w:rFonts w:ascii="Calibri" w:eastAsia="Calibri" w:hAnsi="Calibri" w:cs="Calibri"/>
          <w:b/>
          <w:bCs/>
          <w:sz w:val="22"/>
          <w:szCs w:val="22"/>
        </w:rPr>
        <w:t>Output Folders</w:t>
      </w:r>
    </w:p>
    <w:p w14:paraId="37C1553E" w14:textId="34E9EC61" w:rsidR="055B78A7" w:rsidRDefault="055B78A7" w:rsidP="29FDB44A">
      <w:pPr>
        <w:pStyle w:val="ListParagraph"/>
        <w:numPr>
          <w:ilvl w:val="0"/>
          <w:numId w:val="74"/>
        </w:numPr>
        <w:spacing w:line="257" w:lineRule="auto"/>
        <w:ind w:left="360"/>
        <w:rPr>
          <w:rFonts w:ascii="Calibri" w:eastAsia="Calibri" w:hAnsi="Calibri" w:cs="Calibri"/>
          <w:sz w:val="22"/>
          <w:szCs w:val="22"/>
        </w:rPr>
      </w:pPr>
      <w:del w:id="39" w:author="Chopra,Anubha" w:date="2024-06-14T20:02:00Z">
        <w:r w:rsidRPr="4A986A36" w:rsidDel="055B78A7">
          <w:rPr>
            <w:rFonts w:ascii="Calibri" w:eastAsia="Calibri" w:hAnsi="Calibri" w:cs="Calibri"/>
            <w:sz w:val="22"/>
            <w:szCs w:val="22"/>
          </w:rPr>
          <w:delText>Formating</w:delText>
        </w:r>
      </w:del>
      <w:ins w:id="40" w:author="Chopra,Anubha" w:date="2024-06-14T20:02:00Z">
        <w:r w:rsidR="084C9398" w:rsidRPr="4A986A36">
          <w:rPr>
            <w:rFonts w:ascii="Calibri" w:eastAsia="Calibri" w:hAnsi="Calibri" w:cs="Calibri"/>
            <w:sz w:val="22"/>
            <w:szCs w:val="22"/>
          </w:rPr>
          <w:t>Formatting</w:t>
        </w:r>
      </w:ins>
      <w:r w:rsidRPr="4A986A36">
        <w:rPr>
          <w:rFonts w:ascii="Calibri" w:eastAsia="Calibri" w:hAnsi="Calibri" w:cs="Calibri"/>
          <w:sz w:val="22"/>
          <w:szCs w:val="22"/>
        </w:rPr>
        <w:t xml:space="preserve"> Urban</w:t>
      </w:r>
    </w:p>
    <w:p w14:paraId="0D4935FE" w14:textId="62D4ACB3" w:rsidR="055B78A7" w:rsidRDefault="055B78A7" w:rsidP="29FDB44A">
      <w:pPr>
        <w:pStyle w:val="ListParagraph"/>
        <w:numPr>
          <w:ilvl w:val="1"/>
          <w:numId w:val="74"/>
        </w:numPr>
        <w:spacing w:line="257" w:lineRule="auto"/>
        <w:ind w:left="792" w:hanging="432"/>
        <w:rPr>
          <w:rFonts w:ascii="Calibri" w:eastAsia="Calibri" w:hAnsi="Calibri" w:cs="Calibri"/>
          <w:sz w:val="22"/>
          <w:szCs w:val="22"/>
        </w:rPr>
      </w:pPr>
      <w:commentRangeStart w:id="41"/>
      <w:commentRangeStart w:id="42"/>
      <w:r w:rsidRPr="4A986A36">
        <w:rPr>
          <w:rFonts w:ascii="Calibri" w:eastAsia="Calibri" w:hAnsi="Calibri" w:cs="Calibri"/>
          <w:sz w:val="22"/>
          <w:szCs w:val="22"/>
        </w:rPr>
        <w:t>Step 1a Back(sources) transposed.csv</w:t>
      </w:r>
      <w:commentRangeEnd w:id="41"/>
      <w:r>
        <w:rPr>
          <w:rStyle w:val="CommentReference"/>
        </w:rPr>
        <w:commentReference w:id="41"/>
      </w:r>
      <w:commentRangeEnd w:id="42"/>
      <w:r>
        <w:rPr>
          <w:rStyle w:val="CommentReference"/>
        </w:rPr>
        <w:commentReference w:id="42"/>
      </w:r>
    </w:p>
    <w:p w14:paraId="4D50B6FD" w14:textId="26713AF1" w:rsidR="055B78A7" w:rsidRDefault="055B78A7" w:rsidP="29FDB44A">
      <w:pPr>
        <w:pStyle w:val="ListParagraph"/>
        <w:numPr>
          <w:ilvl w:val="1"/>
          <w:numId w:val="74"/>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Step 1b Back(sources) transposed - Regulation Indicator.csv</w:t>
      </w:r>
    </w:p>
    <w:p w14:paraId="26C5F4BF" w14:textId="2C06CC3F" w:rsidR="055B78A7" w:rsidRDefault="055B78A7" w:rsidP="65135089">
      <w:pPr>
        <w:pStyle w:val="ListParagraph"/>
        <w:numPr>
          <w:ilvl w:val="1"/>
          <w:numId w:val="74"/>
        </w:numPr>
        <w:spacing w:line="257" w:lineRule="auto"/>
        <w:ind w:left="792" w:hanging="432"/>
        <w:rPr>
          <w:ins w:id="43" w:author="Chopra,Anubha" w:date="2024-06-25T18:36:00Z" w16du:dateUtc="2024-06-25T18:36:52Z"/>
          <w:rFonts w:ascii="Calibri" w:eastAsia="Calibri" w:hAnsi="Calibri" w:cs="Calibri"/>
          <w:sz w:val="22"/>
          <w:szCs w:val="22"/>
        </w:rPr>
      </w:pPr>
      <w:r w:rsidRPr="65135089">
        <w:rPr>
          <w:rFonts w:ascii="Calibri" w:eastAsia="Calibri" w:hAnsi="Calibri" w:cs="Calibri"/>
          <w:sz w:val="22"/>
          <w:szCs w:val="22"/>
        </w:rPr>
        <w:t>Section_codes_current.xlsx</w:t>
      </w:r>
    </w:p>
    <w:p w14:paraId="6AE5CD35" w14:textId="78584E84" w:rsidR="65135089" w:rsidRDefault="65135089">
      <w:pPr>
        <w:pStyle w:val="ListParagraph"/>
        <w:spacing w:line="257" w:lineRule="auto"/>
        <w:ind w:left="792"/>
        <w:rPr>
          <w:rFonts w:ascii="Calibri" w:eastAsia="Calibri" w:hAnsi="Calibri" w:cs="Calibri"/>
          <w:sz w:val="22"/>
          <w:szCs w:val="22"/>
        </w:rPr>
        <w:pPrChange w:id="44" w:author="Chopra,Anubha" w:date="2024-06-25T18:36:00Z">
          <w:pPr>
            <w:pStyle w:val="ListParagraph"/>
            <w:numPr>
              <w:ilvl w:val="1"/>
              <w:numId w:val="74"/>
            </w:numPr>
            <w:spacing w:line="257" w:lineRule="auto"/>
            <w:ind w:left="792" w:hanging="432"/>
          </w:pPr>
        </w:pPrChange>
      </w:pPr>
    </w:p>
    <w:p w14:paraId="70008593" w14:textId="348BED92" w:rsidR="055B78A7" w:rsidRDefault="055B78A7" w:rsidP="29FDB44A">
      <w:pPr>
        <w:pStyle w:val="ListParagraph"/>
        <w:numPr>
          <w:ilvl w:val="0"/>
          <w:numId w:val="74"/>
        </w:numPr>
        <w:spacing w:line="257" w:lineRule="auto"/>
        <w:ind w:left="360"/>
        <w:rPr>
          <w:rFonts w:ascii="Calibri" w:eastAsia="Calibri" w:hAnsi="Calibri" w:cs="Calibri"/>
          <w:sz w:val="22"/>
          <w:szCs w:val="22"/>
        </w:rPr>
      </w:pPr>
      <w:r w:rsidRPr="65135089">
        <w:rPr>
          <w:rFonts w:ascii="Calibri" w:eastAsia="Calibri" w:hAnsi="Calibri" w:cs="Calibri"/>
          <w:sz w:val="22"/>
          <w:szCs w:val="22"/>
        </w:rPr>
        <w:lastRenderedPageBreak/>
        <w:t>Matching Urban to Drexel</w:t>
      </w:r>
      <w:ins w:id="45" w:author="Chopra,Anubha" w:date="2024-06-25T18:39:00Z">
        <w:r w:rsidR="5D7F4E57" w:rsidRPr="65135089">
          <w:rPr>
            <w:rFonts w:ascii="Calibri" w:eastAsia="Calibri" w:hAnsi="Calibri" w:cs="Calibri"/>
            <w:sz w:val="22"/>
            <w:szCs w:val="22"/>
          </w:rPr>
          <w:t xml:space="preserve"> Formatted</w:t>
        </w:r>
      </w:ins>
    </w:p>
    <w:p w14:paraId="6DEA0A9C" w14:textId="234E6E0F" w:rsidR="055B78A7" w:rsidRDefault="055B78A7" w:rsidP="29FDB44A">
      <w:pPr>
        <w:pStyle w:val="ListParagraph"/>
        <w:numPr>
          <w:ilvl w:val="1"/>
          <w:numId w:val="74"/>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Section_codes_merged_alabama.xlsx</w:t>
      </w:r>
    </w:p>
    <w:p w14:paraId="0DE8B5EE" w14:textId="263A76BF" w:rsidR="055B78A7" w:rsidRDefault="055B78A7" w:rsidP="29FDB44A">
      <w:pPr>
        <w:spacing w:line="257" w:lineRule="auto"/>
        <w:ind w:left="1440"/>
      </w:pPr>
      <w:r w:rsidRPr="29FDB44A">
        <w:rPr>
          <w:rFonts w:ascii="Calibri" w:eastAsia="Calibri" w:hAnsi="Calibri" w:cs="Calibri"/>
          <w:sz w:val="22"/>
          <w:szCs w:val="22"/>
        </w:rPr>
        <w:t>.</w:t>
      </w:r>
    </w:p>
    <w:p w14:paraId="25619F3B" w14:textId="265FBECB" w:rsidR="055B78A7" w:rsidRDefault="055B78A7" w:rsidP="29FDB44A">
      <w:pPr>
        <w:spacing w:line="257" w:lineRule="auto"/>
        <w:ind w:left="1440"/>
      </w:pPr>
      <w:r w:rsidRPr="29FDB44A">
        <w:rPr>
          <w:rFonts w:ascii="Calibri" w:eastAsia="Calibri" w:hAnsi="Calibri" w:cs="Calibri"/>
          <w:sz w:val="22"/>
          <w:szCs w:val="22"/>
        </w:rPr>
        <w:t>.</w:t>
      </w:r>
    </w:p>
    <w:p w14:paraId="609B59EB" w14:textId="674745C9" w:rsidR="055B78A7" w:rsidRDefault="055B78A7" w:rsidP="29FDB44A">
      <w:pPr>
        <w:spacing w:after="160" w:line="257" w:lineRule="auto"/>
        <w:ind w:left="1440"/>
      </w:pPr>
      <w:r w:rsidRPr="29FDB44A">
        <w:rPr>
          <w:rFonts w:ascii="Calibri" w:eastAsia="Calibri" w:hAnsi="Calibri" w:cs="Calibri"/>
          <w:sz w:val="22"/>
          <w:szCs w:val="22"/>
        </w:rPr>
        <w:t>.</w:t>
      </w:r>
    </w:p>
    <w:p w14:paraId="6F63B7E6" w14:textId="4D2C426A" w:rsidR="055B78A7" w:rsidRDefault="055B78A7" w:rsidP="29FDB44A">
      <w:pPr>
        <w:spacing w:after="160" w:line="257" w:lineRule="auto"/>
        <w:ind w:left="360"/>
      </w:pPr>
      <w:r w:rsidRPr="29FDB44A">
        <w:rPr>
          <w:rFonts w:ascii="Calibri" w:eastAsia="Calibri" w:hAnsi="Calibri" w:cs="Calibri"/>
          <w:sz w:val="22"/>
          <w:szCs w:val="22"/>
        </w:rPr>
        <w:t>2.51. Section_codes_merged_wyoming.xlsx</w:t>
      </w:r>
    </w:p>
    <w:p w14:paraId="17FE81A5" w14:textId="7852CA64" w:rsidR="055B78A7" w:rsidRDefault="055B78A7" w:rsidP="29FDB44A">
      <w:pPr>
        <w:pStyle w:val="ListParagraph"/>
        <w:numPr>
          <w:ilvl w:val="0"/>
          <w:numId w:val="74"/>
        </w:numPr>
        <w:spacing w:line="257" w:lineRule="auto"/>
        <w:ind w:left="360"/>
        <w:rPr>
          <w:rFonts w:ascii="Calibri" w:eastAsia="Calibri" w:hAnsi="Calibri" w:cs="Calibri"/>
          <w:sz w:val="22"/>
          <w:szCs w:val="22"/>
        </w:rPr>
      </w:pPr>
      <w:r w:rsidRPr="29FDB44A">
        <w:rPr>
          <w:rFonts w:ascii="Calibri" w:eastAsia="Calibri" w:hAnsi="Calibri" w:cs="Calibri"/>
          <w:sz w:val="22"/>
          <w:szCs w:val="22"/>
        </w:rPr>
        <w:t>Match Rate</w:t>
      </w:r>
    </w:p>
    <w:p w14:paraId="01D043ED" w14:textId="7EFD2EFC" w:rsidR="055B78A7" w:rsidRDefault="055B78A7" w:rsidP="29FDB44A">
      <w:pPr>
        <w:pStyle w:val="ListParagraph"/>
        <w:numPr>
          <w:ilvl w:val="1"/>
          <w:numId w:val="74"/>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match_percentages.csv</w:t>
      </w:r>
    </w:p>
    <w:p w14:paraId="0BA9389D" w14:textId="6471654F" w:rsidR="055B78A7" w:rsidRDefault="055B78A7" w:rsidP="29FDB44A">
      <w:pPr>
        <w:pStyle w:val="ListParagraph"/>
        <w:numPr>
          <w:ilvl w:val="1"/>
          <w:numId w:val="74"/>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match_percentage_by_type_pivot_new.csv</w:t>
      </w:r>
    </w:p>
    <w:p w14:paraId="12F94FCA" w14:textId="52D4197D" w:rsidR="055B78A7" w:rsidRDefault="055B78A7" w:rsidP="005C4413">
      <w:pPr>
        <w:pStyle w:val="ListParagraph"/>
        <w:numPr>
          <w:ilvl w:val="1"/>
          <w:numId w:val="74"/>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Unmatched Section List.xlsx</w:t>
      </w:r>
    </w:p>
    <w:p w14:paraId="249EF523" w14:textId="77777777" w:rsidR="005C4413" w:rsidRPr="005C4413" w:rsidRDefault="005C4413" w:rsidP="005C4413">
      <w:pPr>
        <w:pStyle w:val="ListParagraph"/>
        <w:spacing w:line="257" w:lineRule="auto"/>
        <w:ind w:left="792"/>
        <w:rPr>
          <w:rFonts w:ascii="Calibri" w:eastAsia="Calibri" w:hAnsi="Calibri" w:cs="Calibri"/>
          <w:sz w:val="22"/>
          <w:szCs w:val="22"/>
        </w:rPr>
      </w:pPr>
    </w:p>
    <w:p w14:paraId="47443FC8" w14:textId="71CD5BD3" w:rsidR="055B78A7" w:rsidRDefault="055B78A7" w:rsidP="29FDB44A">
      <w:pPr>
        <w:spacing w:after="160" w:line="257" w:lineRule="auto"/>
      </w:pPr>
      <w:r w:rsidRPr="29FDB44A">
        <w:rPr>
          <w:rFonts w:ascii="Calibri" w:eastAsia="Calibri" w:hAnsi="Calibri" w:cs="Calibri"/>
          <w:b/>
          <w:bCs/>
          <w:sz w:val="22"/>
          <w:szCs w:val="22"/>
        </w:rPr>
        <w:t>Procedure – data/program/output</w:t>
      </w:r>
    </w:p>
    <w:p w14:paraId="0CF3E01F" w14:textId="7211577B" w:rsidR="055B78A7" w:rsidRDefault="055B78A7" w:rsidP="29FDB44A">
      <w:pPr>
        <w:pStyle w:val="ListParagraph"/>
        <w:numPr>
          <w:ilvl w:val="0"/>
          <w:numId w:val="65"/>
        </w:numPr>
        <w:spacing w:line="257" w:lineRule="auto"/>
        <w:rPr>
          <w:rFonts w:ascii="Calibri" w:eastAsia="Calibri" w:hAnsi="Calibri" w:cs="Calibri"/>
          <w:sz w:val="22"/>
          <w:szCs w:val="22"/>
        </w:rPr>
      </w:pPr>
      <w:r w:rsidRPr="29FDB44A">
        <w:rPr>
          <w:rFonts w:ascii="Calibri" w:eastAsia="Calibri" w:hAnsi="Calibri" w:cs="Calibri"/>
          <w:sz w:val="22"/>
          <w:szCs w:val="22"/>
        </w:rPr>
        <w:t>Use Data #1 and Programs #1 – 3 (Step 1a – 1c ) to create Output #1.1-1.3 respectively.</w:t>
      </w:r>
    </w:p>
    <w:p w14:paraId="0973E795" w14:textId="23A84A6F" w:rsidR="055B78A7" w:rsidRDefault="055B78A7" w:rsidP="29FDB44A">
      <w:pPr>
        <w:pStyle w:val="ListParagraph"/>
        <w:numPr>
          <w:ilvl w:val="0"/>
          <w:numId w:val="65"/>
        </w:numPr>
        <w:spacing w:line="257" w:lineRule="auto"/>
        <w:rPr>
          <w:rFonts w:ascii="Calibri" w:eastAsia="Calibri" w:hAnsi="Calibri" w:cs="Calibri"/>
          <w:sz w:val="22"/>
          <w:szCs w:val="22"/>
        </w:rPr>
      </w:pPr>
      <w:r w:rsidRPr="4A986A36">
        <w:rPr>
          <w:rFonts w:ascii="Calibri" w:eastAsia="Calibri" w:hAnsi="Calibri" w:cs="Calibri"/>
          <w:sz w:val="22"/>
          <w:szCs w:val="22"/>
        </w:rPr>
        <w:t xml:space="preserve">Use Program #5 to run all state-wise merge on Data #2 and Output #1.3 through the master code method. </w:t>
      </w:r>
      <w:commentRangeStart w:id="46"/>
      <w:commentRangeStart w:id="47"/>
      <w:r w:rsidRPr="4A986A36">
        <w:rPr>
          <w:rFonts w:ascii="Calibri" w:eastAsia="Calibri" w:hAnsi="Calibri" w:cs="Calibri"/>
          <w:sz w:val="22"/>
          <w:szCs w:val="22"/>
        </w:rPr>
        <w:t>Remember to change “</w:t>
      </w:r>
      <w:ins w:id="48" w:author="Chopra,Anubha" w:date="2024-06-19T08:01:00Z">
        <w:r w:rsidR="6AFAB6FE" w:rsidRPr="4A986A36">
          <w:rPr>
            <w:rFonts w:ascii="Calibri" w:eastAsia="Calibri" w:hAnsi="Calibri" w:cs="Calibri"/>
            <w:sz w:val="22"/>
            <w:szCs w:val="22"/>
          </w:rPr>
          <w:t>d</w:t>
        </w:r>
      </w:ins>
      <w:del w:id="49" w:author="Chopra,Anubha" w:date="2024-06-19T08:01:00Z">
        <w:r w:rsidRPr="4A986A36" w:rsidDel="055B78A7">
          <w:rPr>
            <w:rFonts w:ascii="Calibri" w:eastAsia="Calibri" w:hAnsi="Calibri" w:cs="Calibri"/>
            <w:sz w:val="22"/>
            <w:szCs w:val="22"/>
          </w:rPr>
          <w:delText>D</w:delText>
        </w:r>
      </w:del>
      <w:r w:rsidRPr="4A986A36">
        <w:rPr>
          <w:rFonts w:ascii="Calibri" w:eastAsia="Calibri" w:hAnsi="Calibri" w:cs="Calibri"/>
          <w:sz w:val="22"/>
          <w:szCs w:val="22"/>
        </w:rPr>
        <w:t xml:space="preserve">irectory” in all individual state code files in folder </w:t>
      </w:r>
      <w:commentRangeStart w:id="50"/>
      <w:commentRangeStart w:id="51"/>
      <w:r w:rsidRPr="4A986A36">
        <w:rPr>
          <w:rFonts w:ascii="Calibri" w:eastAsia="Calibri" w:hAnsi="Calibri" w:cs="Calibri"/>
          <w:sz w:val="22"/>
          <w:szCs w:val="22"/>
        </w:rPr>
        <w:t>Program</w:t>
      </w:r>
      <w:ins w:id="52" w:author="Chopra,Anubha" w:date="2024-06-14T20:17:00Z">
        <w:r w:rsidR="7739CD6C" w:rsidRPr="4A986A36">
          <w:rPr>
            <w:rFonts w:ascii="Calibri" w:eastAsia="Calibri" w:hAnsi="Calibri" w:cs="Calibri"/>
            <w:sz w:val="22"/>
            <w:szCs w:val="22"/>
          </w:rPr>
          <w:t>s</w:t>
        </w:r>
      </w:ins>
      <w:r w:rsidRPr="4A986A36">
        <w:rPr>
          <w:rFonts w:ascii="Calibri" w:eastAsia="Calibri" w:hAnsi="Calibri" w:cs="Calibri"/>
          <w:sz w:val="22"/>
          <w:szCs w:val="22"/>
        </w:rPr>
        <w:t xml:space="preserve"> #4 </w:t>
      </w:r>
      <w:commentRangeEnd w:id="50"/>
      <w:r>
        <w:rPr>
          <w:rStyle w:val="CommentReference"/>
        </w:rPr>
        <w:commentReference w:id="50"/>
      </w:r>
      <w:commentRangeEnd w:id="51"/>
      <w:r>
        <w:rPr>
          <w:rStyle w:val="CommentReference"/>
        </w:rPr>
        <w:commentReference w:id="51"/>
      </w:r>
      <w:r w:rsidRPr="4A986A36">
        <w:rPr>
          <w:rFonts w:ascii="Calibri" w:eastAsia="Calibri" w:hAnsi="Calibri" w:cs="Calibri"/>
          <w:sz w:val="22"/>
          <w:szCs w:val="22"/>
        </w:rPr>
        <w:t>to run this.</w:t>
      </w:r>
      <w:ins w:id="53" w:author="Chopra,Anubha" w:date="2024-06-19T08:02:00Z">
        <w:r w:rsidR="56B83600" w:rsidRPr="4A986A36">
          <w:rPr>
            <w:rFonts w:ascii="Calibri" w:eastAsia="Calibri" w:hAnsi="Calibri" w:cs="Calibri"/>
            <w:sz w:val="22"/>
            <w:szCs w:val="22"/>
          </w:rPr>
          <w:t xml:space="preserve"> Program #9 does this for all state </w:t>
        </w:r>
      </w:ins>
      <w:ins w:id="54" w:author="Chopra,Anubha" w:date="2024-06-19T08:03:00Z">
        <w:r w:rsidR="56B83600" w:rsidRPr="4A986A36">
          <w:rPr>
            <w:rFonts w:ascii="Calibri" w:eastAsia="Calibri" w:hAnsi="Calibri" w:cs="Calibri"/>
            <w:sz w:val="22"/>
            <w:szCs w:val="22"/>
          </w:rPr>
          <w:t xml:space="preserve">code files </w:t>
        </w:r>
      </w:ins>
      <w:ins w:id="55" w:author="Chopra,Anubha" w:date="2024-06-19T08:02:00Z">
        <w:r w:rsidR="56B83600" w:rsidRPr="4A986A36">
          <w:rPr>
            <w:rFonts w:ascii="Calibri" w:eastAsia="Calibri" w:hAnsi="Calibri" w:cs="Calibri"/>
            <w:sz w:val="22"/>
            <w:szCs w:val="22"/>
          </w:rPr>
          <w:t>toge</w:t>
        </w:r>
      </w:ins>
      <w:ins w:id="56" w:author="Chopra,Anubha" w:date="2024-06-19T08:03:00Z">
        <w:r w:rsidR="56B83600" w:rsidRPr="4A986A36">
          <w:rPr>
            <w:rFonts w:ascii="Calibri" w:eastAsia="Calibri" w:hAnsi="Calibri" w:cs="Calibri"/>
            <w:sz w:val="22"/>
            <w:szCs w:val="22"/>
          </w:rPr>
          <w:t>ther.</w:t>
        </w:r>
      </w:ins>
      <w:commentRangeEnd w:id="46"/>
      <w:r>
        <w:rPr>
          <w:rStyle w:val="CommentReference"/>
        </w:rPr>
        <w:commentReference w:id="46"/>
      </w:r>
      <w:commentRangeEnd w:id="47"/>
      <w:r>
        <w:rPr>
          <w:rStyle w:val="CommentReference"/>
        </w:rPr>
        <w:commentReference w:id="47"/>
      </w:r>
    </w:p>
    <w:p w14:paraId="181444CB" w14:textId="385418BF" w:rsidR="055B78A7" w:rsidRDefault="055B78A7" w:rsidP="29FDB44A">
      <w:pPr>
        <w:pStyle w:val="ListParagraph"/>
        <w:numPr>
          <w:ilvl w:val="0"/>
          <w:numId w:val="65"/>
        </w:numPr>
        <w:spacing w:line="257" w:lineRule="auto"/>
        <w:rPr>
          <w:rFonts w:ascii="Calibri" w:eastAsia="Calibri" w:hAnsi="Calibri" w:cs="Calibri"/>
          <w:sz w:val="22"/>
          <w:szCs w:val="22"/>
        </w:rPr>
      </w:pPr>
      <w:r w:rsidRPr="4A986A36">
        <w:rPr>
          <w:rFonts w:ascii="Calibri" w:eastAsia="Calibri" w:hAnsi="Calibri" w:cs="Calibri"/>
          <w:sz w:val="22"/>
          <w:szCs w:val="22"/>
        </w:rPr>
        <w:t xml:space="preserve">Use Program #6 to get excel table Output </w:t>
      </w:r>
      <w:commentRangeStart w:id="57"/>
      <w:commentRangeStart w:id="58"/>
      <w:r w:rsidRPr="4A986A36">
        <w:rPr>
          <w:rFonts w:ascii="Calibri" w:eastAsia="Calibri" w:hAnsi="Calibri" w:cs="Calibri"/>
          <w:sz w:val="22"/>
          <w:szCs w:val="22"/>
        </w:rPr>
        <w:t xml:space="preserve">#3.1 which </w:t>
      </w:r>
      <w:commentRangeEnd w:id="57"/>
      <w:r>
        <w:rPr>
          <w:rStyle w:val="CommentReference"/>
        </w:rPr>
        <w:commentReference w:id="57"/>
      </w:r>
      <w:commentRangeEnd w:id="58"/>
      <w:r>
        <w:rPr>
          <w:rStyle w:val="CommentReference"/>
        </w:rPr>
        <w:commentReference w:id="58"/>
      </w:r>
      <w:r w:rsidRPr="4A986A36">
        <w:rPr>
          <w:rFonts w:ascii="Calibri" w:eastAsia="Calibri" w:hAnsi="Calibri" w:cs="Calibri"/>
          <w:sz w:val="22"/>
          <w:szCs w:val="22"/>
        </w:rPr>
        <w:t xml:space="preserve">contains match rates for each state. </w:t>
      </w:r>
    </w:p>
    <w:p w14:paraId="1B7E5286" w14:textId="39DB3ACF" w:rsidR="055B78A7" w:rsidRDefault="055B78A7" w:rsidP="29FDB44A">
      <w:pPr>
        <w:pStyle w:val="ListParagraph"/>
        <w:numPr>
          <w:ilvl w:val="0"/>
          <w:numId w:val="65"/>
        </w:numPr>
        <w:spacing w:line="257" w:lineRule="auto"/>
        <w:rPr>
          <w:rFonts w:ascii="Calibri" w:eastAsia="Calibri" w:hAnsi="Calibri" w:cs="Calibri"/>
          <w:sz w:val="22"/>
          <w:szCs w:val="22"/>
        </w:rPr>
      </w:pPr>
      <w:r w:rsidRPr="29FDB44A">
        <w:rPr>
          <w:rFonts w:ascii="Calibri" w:eastAsia="Calibri" w:hAnsi="Calibri" w:cs="Calibri"/>
          <w:sz w:val="22"/>
          <w:szCs w:val="22"/>
        </w:rPr>
        <w:t>Use Program #7 to get excel table Output #3.2 which contains match rates for each state broken by regulatory type.</w:t>
      </w:r>
    </w:p>
    <w:p w14:paraId="78639E09" w14:textId="493CA6A9" w:rsidR="055B78A7" w:rsidRDefault="055B78A7" w:rsidP="29FDB44A">
      <w:pPr>
        <w:pStyle w:val="ListParagraph"/>
        <w:numPr>
          <w:ilvl w:val="0"/>
          <w:numId w:val="65"/>
        </w:numPr>
        <w:spacing w:line="257" w:lineRule="auto"/>
        <w:rPr>
          <w:rFonts w:ascii="Calibri" w:eastAsia="Calibri" w:hAnsi="Calibri" w:cs="Calibri"/>
          <w:sz w:val="22"/>
          <w:szCs w:val="22"/>
        </w:rPr>
      </w:pPr>
      <w:r w:rsidRPr="29FDB44A">
        <w:rPr>
          <w:rFonts w:ascii="Calibri" w:eastAsia="Calibri" w:hAnsi="Calibri" w:cs="Calibri"/>
          <w:sz w:val="22"/>
          <w:szCs w:val="22"/>
        </w:rPr>
        <w:t>Use Program #8 to get excel table Output #3.3 that contains unmatched section codes for every state.</w:t>
      </w:r>
    </w:p>
    <w:p w14:paraId="2AFF08D1" w14:textId="08E91087" w:rsidR="055B78A7" w:rsidRDefault="055B78A7" w:rsidP="29FDB44A">
      <w:pPr>
        <w:spacing w:after="160" w:line="257" w:lineRule="auto"/>
      </w:pPr>
      <w:r w:rsidRPr="29FDB44A">
        <w:rPr>
          <w:rFonts w:ascii="Calibri" w:eastAsia="Calibri" w:hAnsi="Calibri" w:cs="Calibri"/>
          <w:i/>
          <w:iCs/>
          <w:sz w:val="22"/>
          <w:szCs w:val="22"/>
        </w:rPr>
        <w:t>Note: Programs #6, #7, #8 use Output #2. So user can choose to skip the time-taking state-wise matching mechanism in Program #5.</w:t>
      </w:r>
    </w:p>
    <w:p w14:paraId="05A717C9" w14:textId="4C7FF647" w:rsidR="055B78A7" w:rsidRDefault="055B78A7" w:rsidP="005C4413">
      <w:pPr>
        <w:spacing w:after="160" w:line="257" w:lineRule="auto"/>
      </w:pPr>
      <w:r w:rsidRPr="29FDB44A">
        <w:rPr>
          <w:rFonts w:ascii="Calibri" w:eastAsia="Calibri" w:hAnsi="Calibri" w:cs="Calibri"/>
          <w:sz w:val="22"/>
          <w:szCs w:val="22"/>
        </w:rPr>
        <w:t xml:space="preserve"> </w:t>
      </w:r>
    </w:p>
    <w:p w14:paraId="276E466C" w14:textId="1A17A40C" w:rsidR="055B78A7" w:rsidRDefault="055B78A7" w:rsidP="29FDB44A">
      <w:pPr>
        <w:spacing w:after="160" w:line="257" w:lineRule="auto"/>
        <w:jc w:val="both"/>
      </w:pPr>
      <w:r w:rsidRPr="29FDB44A">
        <w:rPr>
          <w:rFonts w:ascii="Calibri" w:eastAsia="Calibri" w:hAnsi="Calibri" w:cs="Calibri"/>
          <w:b/>
          <w:bCs/>
          <w:sz w:val="22"/>
          <w:szCs w:val="22"/>
        </w:rPr>
        <w:t>The project can be found in the folder Urban Final. Inside Urban Final are 3 folders organized as follows:</w:t>
      </w:r>
    </w:p>
    <w:p w14:paraId="611775FB" w14:textId="41999288" w:rsidR="055B78A7" w:rsidRDefault="055B78A7" w:rsidP="29FDB44A">
      <w:pPr>
        <w:pStyle w:val="ListParagraph"/>
        <w:numPr>
          <w:ilvl w:val="0"/>
          <w:numId w:val="60"/>
        </w:numPr>
        <w:spacing w:line="257" w:lineRule="auto"/>
        <w:ind w:left="360"/>
        <w:jc w:val="both"/>
        <w:rPr>
          <w:rFonts w:ascii="Calibri" w:eastAsia="Calibri" w:hAnsi="Calibri" w:cs="Calibri"/>
          <w:sz w:val="22"/>
          <w:szCs w:val="22"/>
        </w:rPr>
      </w:pPr>
      <w:r w:rsidRPr="29FDB44A">
        <w:rPr>
          <w:rFonts w:ascii="Calibri" w:eastAsia="Calibri" w:hAnsi="Calibri" w:cs="Calibri"/>
          <w:sz w:val="22"/>
          <w:szCs w:val="22"/>
        </w:rPr>
        <w:t>Code</w:t>
      </w:r>
    </w:p>
    <w:p w14:paraId="31FBE8A2" w14:textId="60A78EC1"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Step 1a Back(sources) </w:t>
      </w:r>
      <w:proofErr w:type="spellStart"/>
      <w:r w:rsidRPr="29FDB44A">
        <w:rPr>
          <w:rFonts w:ascii="Calibri" w:eastAsia="Calibri" w:hAnsi="Calibri" w:cs="Calibri"/>
          <w:sz w:val="22"/>
          <w:szCs w:val="22"/>
        </w:rPr>
        <w:t>transposed.ipynb</w:t>
      </w:r>
      <w:proofErr w:type="spellEnd"/>
    </w:p>
    <w:p w14:paraId="750C386D" w14:textId="0630F98D"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Step 1b Back(sources) transposed-Regulation </w:t>
      </w:r>
      <w:proofErr w:type="spellStart"/>
      <w:r w:rsidRPr="29FDB44A">
        <w:rPr>
          <w:rFonts w:ascii="Calibri" w:eastAsia="Calibri" w:hAnsi="Calibri" w:cs="Calibri"/>
          <w:sz w:val="22"/>
          <w:szCs w:val="22"/>
        </w:rPr>
        <w:t>Indicator.ipynb</w:t>
      </w:r>
      <w:proofErr w:type="spellEnd"/>
    </w:p>
    <w:p w14:paraId="12D01983" w14:textId="54645EB3"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Step 1c </w:t>
      </w:r>
      <w:proofErr w:type="spellStart"/>
      <w:r w:rsidRPr="29FDB44A">
        <w:rPr>
          <w:rFonts w:ascii="Calibri" w:eastAsia="Calibri" w:hAnsi="Calibri" w:cs="Calibri"/>
          <w:sz w:val="22"/>
          <w:szCs w:val="22"/>
        </w:rPr>
        <w:t>Extract_SectionCodes.ipynb</w:t>
      </w:r>
      <w:proofErr w:type="spellEnd"/>
    </w:p>
    <w:p w14:paraId="407BA176" w14:textId="74007CAB"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State-wise Notebooks (Folder)</w:t>
      </w:r>
    </w:p>
    <w:p w14:paraId="3B75E628" w14:textId="4276ACC3"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Master </w:t>
      </w:r>
      <w:proofErr w:type="spellStart"/>
      <w:r w:rsidRPr="29FDB44A">
        <w:rPr>
          <w:rFonts w:ascii="Calibri" w:eastAsia="Calibri" w:hAnsi="Calibri" w:cs="Calibri"/>
          <w:sz w:val="22"/>
          <w:szCs w:val="22"/>
        </w:rPr>
        <w:t>code.ipynb</w:t>
      </w:r>
      <w:proofErr w:type="spellEnd"/>
    </w:p>
    <w:p w14:paraId="4F6F5244" w14:textId="52381D85"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Match </w:t>
      </w:r>
      <w:proofErr w:type="spellStart"/>
      <w:r w:rsidRPr="29FDB44A">
        <w:rPr>
          <w:rFonts w:ascii="Calibri" w:eastAsia="Calibri" w:hAnsi="Calibri" w:cs="Calibri"/>
          <w:sz w:val="22"/>
          <w:szCs w:val="22"/>
        </w:rPr>
        <w:t>rate.ipynb</w:t>
      </w:r>
      <w:proofErr w:type="spellEnd"/>
    </w:p>
    <w:p w14:paraId="4844F0BF" w14:textId="566A3D15"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Match rate – </w:t>
      </w:r>
      <w:proofErr w:type="spellStart"/>
      <w:r w:rsidRPr="29FDB44A">
        <w:rPr>
          <w:rFonts w:ascii="Calibri" w:eastAsia="Calibri" w:hAnsi="Calibri" w:cs="Calibri"/>
          <w:sz w:val="22"/>
          <w:szCs w:val="22"/>
        </w:rPr>
        <w:t>Type.ipynb</w:t>
      </w:r>
      <w:proofErr w:type="spellEnd"/>
    </w:p>
    <w:p w14:paraId="5DE05F2A" w14:textId="133C89A6"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 xml:space="preserve">Unmatched Section </w:t>
      </w:r>
      <w:proofErr w:type="spellStart"/>
      <w:r w:rsidRPr="29FDB44A">
        <w:rPr>
          <w:rFonts w:ascii="Calibri" w:eastAsia="Calibri" w:hAnsi="Calibri" w:cs="Calibri"/>
          <w:sz w:val="22"/>
          <w:szCs w:val="22"/>
        </w:rPr>
        <w:t>Codes.ipynb</w:t>
      </w:r>
      <w:proofErr w:type="spellEnd"/>
    </w:p>
    <w:p w14:paraId="1DDE0E4E" w14:textId="4B1CDDEC" w:rsidR="055B78A7" w:rsidRDefault="055B78A7" w:rsidP="29FDB44A">
      <w:pPr>
        <w:pStyle w:val="ListParagraph"/>
        <w:numPr>
          <w:ilvl w:val="0"/>
          <w:numId w:val="60"/>
        </w:numPr>
        <w:spacing w:line="257" w:lineRule="auto"/>
        <w:ind w:left="360"/>
        <w:jc w:val="both"/>
        <w:rPr>
          <w:rFonts w:ascii="Calibri" w:eastAsia="Calibri" w:hAnsi="Calibri" w:cs="Calibri"/>
          <w:sz w:val="22"/>
          <w:szCs w:val="22"/>
        </w:rPr>
      </w:pPr>
      <w:r w:rsidRPr="29FDB44A">
        <w:rPr>
          <w:rFonts w:ascii="Calibri" w:eastAsia="Calibri" w:hAnsi="Calibri" w:cs="Calibri"/>
          <w:sz w:val="22"/>
          <w:szCs w:val="22"/>
        </w:rPr>
        <w:t>Data</w:t>
      </w:r>
    </w:p>
    <w:p w14:paraId="09727593" w14:textId="608BF09A"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legal_compendium_oct_2019_update_.xlsx</w:t>
      </w:r>
    </w:p>
    <w:p w14:paraId="77A68463" w14:textId="5A8F48AA"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master_table1.csv</w:t>
      </w:r>
    </w:p>
    <w:p w14:paraId="55C37D9F" w14:textId="3DF47CE9"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kentuckymod.csv</w:t>
      </w:r>
    </w:p>
    <w:p w14:paraId="1B1A2B33" w14:textId="7D144BB2" w:rsidR="055B78A7" w:rsidRDefault="055B78A7" w:rsidP="29FDB44A">
      <w:pPr>
        <w:pStyle w:val="ListParagraph"/>
        <w:numPr>
          <w:ilvl w:val="1"/>
          <w:numId w:val="60"/>
        </w:numPr>
        <w:spacing w:line="257" w:lineRule="auto"/>
        <w:ind w:left="792" w:hanging="432"/>
        <w:jc w:val="both"/>
        <w:rPr>
          <w:rFonts w:ascii="Calibri" w:eastAsia="Calibri" w:hAnsi="Calibri" w:cs="Calibri"/>
          <w:sz w:val="22"/>
          <w:szCs w:val="22"/>
        </w:rPr>
      </w:pPr>
      <w:r w:rsidRPr="29FDB44A">
        <w:rPr>
          <w:rFonts w:ascii="Calibri" w:eastAsia="Calibri" w:hAnsi="Calibri" w:cs="Calibri"/>
          <w:sz w:val="22"/>
          <w:szCs w:val="22"/>
        </w:rPr>
        <w:t>northdmod.csv</w:t>
      </w:r>
    </w:p>
    <w:p w14:paraId="17A8753B" w14:textId="22C3461E" w:rsidR="055B78A7" w:rsidRDefault="055B78A7" w:rsidP="29FDB44A">
      <w:pPr>
        <w:pStyle w:val="ListParagraph"/>
        <w:numPr>
          <w:ilvl w:val="0"/>
          <w:numId w:val="60"/>
        </w:numPr>
        <w:spacing w:line="257" w:lineRule="auto"/>
        <w:ind w:left="360"/>
        <w:jc w:val="both"/>
        <w:rPr>
          <w:rFonts w:ascii="Calibri" w:eastAsia="Calibri" w:hAnsi="Calibri" w:cs="Calibri"/>
          <w:sz w:val="22"/>
          <w:szCs w:val="22"/>
        </w:rPr>
      </w:pPr>
      <w:r w:rsidRPr="29FDB44A">
        <w:rPr>
          <w:rFonts w:ascii="Calibri" w:eastAsia="Calibri" w:hAnsi="Calibri" w:cs="Calibri"/>
          <w:sz w:val="22"/>
          <w:szCs w:val="22"/>
        </w:rPr>
        <w:t>Output</w:t>
      </w:r>
    </w:p>
    <w:p w14:paraId="101996F6" w14:textId="1771A260" w:rsidR="055B78A7" w:rsidRDefault="055B78A7" w:rsidP="29FDB44A">
      <w:pPr>
        <w:pStyle w:val="ListParagraph"/>
        <w:numPr>
          <w:ilvl w:val="1"/>
          <w:numId w:val="60"/>
        </w:numPr>
        <w:spacing w:line="257" w:lineRule="auto"/>
        <w:ind w:left="792" w:hanging="432"/>
        <w:rPr>
          <w:rFonts w:ascii="Calibri" w:eastAsia="Calibri" w:hAnsi="Calibri" w:cs="Calibri"/>
          <w:sz w:val="22"/>
          <w:szCs w:val="22"/>
        </w:rPr>
      </w:pPr>
      <w:proofErr w:type="spellStart"/>
      <w:r w:rsidRPr="29FDB44A">
        <w:rPr>
          <w:rFonts w:ascii="Calibri" w:eastAsia="Calibri" w:hAnsi="Calibri" w:cs="Calibri"/>
          <w:sz w:val="22"/>
          <w:szCs w:val="22"/>
        </w:rPr>
        <w:t>Formating</w:t>
      </w:r>
      <w:proofErr w:type="spellEnd"/>
      <w:r w:rsidRPr="29FDB44A">
        <w:rPr>
          <w:rFonts w:ascii="Calibri" w:eastAsia="Calibri" w:hAnsi="Calibri" w:cs="Calibri"/>
          <w:sz w:val="22"/>
          <w:szCs w:val="22"/>
        </w:rPr>
        <w:t xml:space="preserve"> Urban</w:t>
      </w:r>
    </w:p>
    <w:p w14:paraId="7EFF84ED" w14:textId="018A8DD0" w:rsidR="055B78A7" w:rsidRDefault="055B78A7" w:rsidP="29FDB44A">
      <w:pPr>
        <w:pStyle w:val="ListParagraph"/>
        <w:numPr>
          <w:ilvl w:val="2"/>
          <w:numId w:val="60"/>
        </w:numPr>
        <w:spacing w:line="257" w:lineRule="auto"/>
        <w:ind w:left="1224" w:hanging="504"/>
        <w:rPr>
          <w:rFonts w:ascii="Calibri" w:eastAsia="Calibri" w:hAnsi="Calibri" w:cs="Calibri"/>
          <w:sz w:val="22"/>
          <w:szCs w:val="22"/>
        </w:rPr>
      </w:pPr>
      <w:r w:rsidRPr="29FDB44A">
        <w:rPr>
          <w:rFonts w:ascii="Calibri" w:eastAsia="Calibri" w:hAnsi="Calibri" w:cs="Calibri"/>
          <w:sz w:val="22"/>
          <w:szCs w:val="22"/>
        </w:rPr>
        <w:t>Step 1a Back(sources) transposed.csv</w:t>
      </w:r>
    </w:p>
    <w:p w14:paraId="183E6D23" w14:textId="0A1E797D" w:rsidR="055B78A7" w:rsidRDefault="055B78A7" w:rsidP="29FDB44A">
      <w:pPr>
        <w:pStyle w:val="ListParagraph"/>
        <w:numPr>
          <w:ilvl w:val="2"/>
          <w:numId w:val="60"/>
        </w:numPr>
        <w:spacing w:line="257" w:lineRule="auto"/>
        <w:ind w:left="1224" w:hanging="504"/>
        <w:rPr>
          <w:rFonts w:ascii="Calibri" w:eastAsia="Calibri" w:hAnsi="Calibri" w:cs="Calibri"/>
          <w:sz w:val="22"/>
          <w:szCs w:val="22"/>
        </w:rPr>
      </w:pPr>
      <w:r w:rsidRPr="29FDB44A">
        <w:rPr>
          <w:rFonts w:ascii="Calibri" w:eastAsia="Calibri" w:hAnsi="Calibri" w:cs="Calibri"/>
          <w:sz w:val="22"/>
          <w:szCs w:val="22"/>
        </w:rPr>
        <w:t>Step 1b Back(sources) transposed - Regulation Indicator.csv</w:t>
      </w:r>
    </w:p>
    <w:p w14:paraId="3CD36F51" w14:textId="08B10284" w:rsidR="055B78A7" w:rsidRDefault="055B78A7" w:rsidP="29FDB44A">
      <w:pPr>
        <w:pStyle w:val="ListParagraph"/>
        <w:numPr>
          <w:ilvl w:val="2"/>
          <w:numId w:val="60"/>
        </w:numPr>
        <w:spacing w:line="257" w:lineRule="auto"/>
        <w:ind w:left="1224" w:hanging="504"/>
        <w:rPr>
          <w:rFonts w:ascii="Calibri" w:eastAsia="Calibri" w:hAnsi="Calibri" w:cs="Calibri"/>
          <w:sz w:val="22"/>
          <w:szCs w:val="22"/>
        </w:rPr>
      </w:pPr>
      <w:r w:rsidRPr="29FDB44A">
        <w:rPr>
          <w:rFonts w:ascii="Calibri" w:eastAsia="Calibri" w:hAnsi="Calibri" w:cs="Calibri"/>
          <w:sz w:val="22"/>
          <w:szCs w:val="22"/>
        </w:rPr>
        <w:t>Section_codes_current.xlsx</w:t>
      </w:r>
    </w:p>
    <w:p w14:paraId="08308752" w14:textId="14DD4C36" w:rsidR="055B78A7" w:rsidRDefault="055B78A7" w:rsidP="29FDB44A">
      <w:pPr>
        <w:pStyle w:val="ListParagraph"/>
        <w:numPr>
          <w:ilvl w:val="1"/>
          <w:numId w:val="60"/>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lastRenderedPageBreak/>
        <w:t>Matching Urban to Drexel</w:t>
      </w:r>
    </w:p>
    <w:p w14:paraId="14DDA882" w14:textId="1BFC3DE3" w:rsidR="055B78A7" w:rsidRDefault="055B78A7" w:rsidP="29FDB44A">
      <w:pPr>
        <w:pStyle w:val="ListParagraph"/>
        <w:numPr>
          <w:ilvl w:val="2"/>
          <w:numId w:val="60"/>
        </w:numPr>
        <w:spacing w:line="257" w:lineRule="auto"/>
        <w:ind w:left="1224" w:hanging="504"/>
        <w:rPr>
          <w:rFonts w:ascii="Calibri" w:eastAsia="Calibri" w:hAnsi="Calibri" w:cs="Calibri"/>
          <w:sz w:val="22"/>
          <w:szCs w:val="22"/>
        </w:rPr>
      </w:pPr>
      <w:r w:rsidRPr="29FDB44A">
        <w:rPr>
          <w:rFonts w:ascii="Calibri" w:eastAsia="Calibri" w:hAnsi="Calibri" w:cs="Calibri"/>
          <w:sz w:val="22"/>
          <w:szCs w:val="22"/>
        </w:rPr>
        <w:t>Section_codes_merged_alabama.xlsx</w:t>
      </w:r>
    </w:p>
    <w:p w14:paraId="7EB8437E" w14:textId="44A38869" w:rsidR="055B78A7" w:rsidRDefault="055B78A7" w:rsidP="29FDB44A">
      <w:pPr>
        <w:spacing w:line="257" w:lineRule="auto"/>
        <w:ind w:left="1440"/>
      </w:pPr>
      <w:r w:rsidRPr="29FDB44A">
        <w:rPr>
          <w:rFonts w:ascii="Calibri" w:eastAsia="Calibri" w:hAnsi="Calibri" w:cs="Calibri"/>
          <w:sz w:val="22"/>
          <w:szCs w:val="22"/>
        </w:rPr>
        <w:t>.</w:t>
      </w:r>
    </w:p>
    <w:p w14:paraId="4A5ADD08" w14:textId="121D5843" w:rsidR="055B78A7" w:rsidRDefault="055B78A7" w:rsidP="29FDB44A">
      <w:pPr>
        <w:spacing w:line="257" w:lineRule="auto"/>
        <w:ind w:left="1440"/>
      </w:pPr>
      <w:r w:rsidRPr="29FDB44A">
        <w:rPr>
          <w:rFonts w:ascii="Calibri" w:eastAsia="Calibri" w:hAnsi="Calibri" w:cs="Calibri"/>
          <w:sz w:val="22"/>
          <w:szCs w:val="22"/>
        </w:rPr>
        <w:t>.</w:t>
      </w:r>
    </w:p>
    <w:p w14:paraId="746058C1" w14:textId="6FEF9530" w:rsidR="055B78A7" w:rsidRDefault="055B78A7" w:rsidP="29FDB44A">
      <w:pPr>
        <w:spacing w:after="160" w:line="257" w:lineRule="auto"/>
        <w:ind w:left="1440"/>
      </w:pPr>
      <w:r w:rsidRPr="29FDB44A">
        <w:rPr>
          <w:rFonts w:ascii="Calibri" w:eastAsia="Calibri" w:hAnsi="Calibri" w:cs="Calibri"/>
          <w:sz w:val="22"/>
          <w:szCs w:val="22"/>
        </w:rPr>
        <w:t>.</w:t>
      </w:r>
    </w:p>
    <w:p w14:paraId="40B036AA" w14:textId="6BEFF306" w:rsidR="055B78A7" w:rsidRDefault="055B78A7" w:rsidP="29FDB44A">
      <w:pPr>
        <w:spacing w:after="160" w:line="257" w:lineRule="auto"/>
        <w:ind w:left="360" w:firstLine="360"/>
      </w:pPr>
      <w:r w:rsidRPr="29FDB44A">
        <w:rPr>
          <w:rFonts w:ascii="Calibri" w:eastAsia="Calibri" w:hAnsi="Calibri" w:cs="Calibri"/>
          <w:sz w:val="22"/>
          <w:szCs w:val="22"/>
        </w:rPr>
        <w:t>3.2.51. Section_codes_merged_wyoming.xlsx</w:t>
      </w:r>
    </w:p>
    <w:p w14:paraId="706D9A61" w14:textId="5AD958A8" w:rsidR="055B78A7" w:rsidRDefault="055B78A7" w:rsidP="29FDB44A">
      <w:pPr>
        <w:pStyle w:val="ListParagraph"/>
        <w:numPr>
          <w:ilvl w:val="1"/>
          <w:numId w:val="60"/>
        </w:numPr>
        <w:spacing w:line="257" w:lineRule="auto"/>
        <w:ind w:left="792" w:hanging="432"/>
        <w:rPr>
          <w:rFonts w:ascii="Calibri" w:eastAsia="Calibri" w:hAnsi="Calibri" w:cs="Calibri"/>
          <w:sz w:val="22"/>
          <w:szCs w:val="22"/>
        </w:rPr>
      </w:pPr>
      <w:r w:rsidRPr="29FDB44A">
        <w:rPr>
          <w:rFonts w:ascii="Calibri" w:eastAsia="Calibri" w:hAnsi="Calibri" w:cs="Calibri"/>
          <w:sz w:val="22"/>
          <w:szCs w:val="22"/>
        </w:rPr>
        <w:t>Match Rate</w:t>
      </w:r>
    </w:p>
    <w:p w14:paraId="28FC3594" w14:textId="00FC2461" w:rsidR="055B78A7" w:rsidRDefault="055B78A7" w:rsidP="29FDB44A">
      <w:pPr>
        <w:pStyle w:val="ListParagraph"/>
        <w:numPr>
          <w:ilvl w:val="2"/>
          <w:numId w:val="60"/>
        </w:numPr>
        <w:spacing w:line="257" w:lineRule="auto"/>
        <w:ind w:left="1224" w:hanging="504"/>
        <w:jc w:val="both"/>
        <w:rPr>
          <w:rFonts w:ascii="Calibri" w:eastAsia="Calibri" w:hAnsi="Calibri" w:cs="Calibri"/>
          <w:sz w:val="22"/>
          <w:szCs w:val="22"/>
        </w:rPr>
      </w:pPr>
      <w:r w:rsidRPr="29FDB44A">
        <w:rPr>
          <w:rFonts w:ascii="Calibri" w:eastAsia="Calibri" w:hAnsi="Calibri" w:cs="Calibri"/>
          <w:sz w:val="22"/>
          <w:szCs w:val="22"/>
        </w:rPr>
        <w:t>match_percentages.csv</w:t>
      </w:r>
    </w:p>
    <w:p w14:paraId="63AE46DF" w14:textId="23BA0F7B" w:rsidR="055B78A7" w:rsidRDefault="055B78A7" w:rsidP="29FDB44A">
      <w:pPr>
        <w:pStyle w:val="ListParagraph"/>
        <w:numPr>
          <w:ilvl w:val="2"/>
          <w:numId w:val="60"/>
        </w:numPr>
        <w:spacing w:line="257" w:lineRule="auto"/>
        <w:ind w:left="1224" w:hanging="504"/>
        <w:jc w:val="both"/>
        <w:rPr>
          <w:rFonts w:ascii="Calibri" w:eastAsia="Calibri" w:hAnsi="Calibri" w:cs="Calibri"/>
          <w:sz w:val="22"/>
          <w:szCs w:val="22"/>
        </w:rPr>
      </w:pPr>
      <w:r w:rsidRPr="29FDB44A">
        <w:rPr>
          <w:rFonts w:ascii="Calibri" w:eastAsia="Calibri" w:hAnsi="Calibri" w:cs="Calibri"/>
          <w:sz w:val="22"/>
          <w:szCs w:val="22"/>
        </w:rPr>
        <w:t>match_percentage_by_type_pivot_new.csv</w:t>
      </w:r>
    </w:p>
    <w:p w14:paraId="0471B4D8" w14:textId="2F884717" w:rsidR="055B78A7" w:rsidRDefault="055B78A7" w:rsidP="00F02211">
      <w:pPr>
        <w:pStyle w:val="ListParagraph"/>
        <w:numPr>
          <w:ilvl w:val="2"/>
          <w:numId w:val="60"/>
        </w:numPr>
        <w:spacing w:line="257" w:lineRule="auto"/>
        <w:ind w:left="1224" w:hanging="504"/>
        <w:jc w:val="both"/>
        <w:rPr>
          <w:rFonts w:ascii="Calibri" w:eastAsia="Calibri" w:hAnsi="Calibri" w:cs="Calibri"/>
          <w:sz w:val="22"/>
          <w:szCs w:val="22"/>
        </w:rPr>
      </w:pPr>
      <w:r w:rsidRPr="29FDB44A">
        <w:rPr>
          <w:rFonts w:ascii="Calibri" w:eastAsia="Calibri" w:hAnsi="Calibri" w:cs="Calibri"/>
          <w:sz w:val="22"/>
          <w:szCs w:val="22"/>
        </w:rPr>
        <w:t>Unmatched List.xlsx</w:t>
      </w:r>
    </w:p>
    <w:p w14:paraId="1C74934C" w14:textId="77777777" w:rsidR="00F02211" w:rsidRPr="00F02211" w:rsidRDefault="00F02211" w:rsidP="00F02211">
      <w:pPr>
        <w:pStyle w:val="ListParagraph"/>
        <w:spacing w:line="257" w:lineRule="auto"/>
        <w:ind w:left="1224"/>
        <w:jc w:val="both"/>
        <w:rPr>
          <w:rFonts w:ascii="Calibri" w:eastAsia="Calibri" w:hAnsi="Calibri" w:cs="Calibri"/>
          <w:sz w:val="22"/>
          <w:szCs w:val="22"/>
        </w:rPr>
      </w:pPr>
    </w:p>
    <w:p w14:paraId="1030BDB9" w14:textId="39562D4D" w:rsidR="055B78A7" w:rsidRDefault="055B78A7" w:rsidP="29FDB44A">
      <w:pPr>
        <w:spacing w:after="160" w:line="257" w:lineRule="auto"/>
        <w:jc w:val="both"/>
      </w:pPr>
      <w:r w:rsidRPr="65135089">
        <w:rPr>
          <w:rFonts w:ascii="Calibri" w:eastAsia="Calibri" w:hAnsi="Calibri" w:cs="Calibri"/>
          <w:b/>
          <w:bCs/>
          <w:sz w:val="22"/>
          <w:szCs w:val="22"/>
        </w:rPr>
        <w:t xml:space="preserve">Code: </w:t>
      </w:r>
      <w:r w:rsidRPr="65135089">
        <w:rPr>
          <w:rFonts w:ascii="Calibri" w:eastAsia="Calibri" w:hAnsi="Calibri" w:cs="Calibri"/>
          <w:sz w:val="22"/>
          <w:szCs w:val="22"/>
        </w:rPr>
        <w:t xml:space="preserve">This folder contains </w:t>
      </w:r>
      <w:ins w:id="59" w:author="Chopra,Anubha" w:date="2024-06-25T18:41:00Z">
        <w:r w:rsidR="2D0DBBCC" w:rsidRPr="65135089">
          <w:rPr>
            <w:rFonts w:ascii="Calibri" w:eastAsia="Calibri" w:hAnsi="Calibri" w:cs="Calibri"/>
            <w:sz w:val="22"/>
            <w:szCs w:val="22"/>
          </w:rPr>
          <w:t>9</w:t>
        </w:r>
      </w:ins>
      <w:del w:id="60" w:author="Chopra,Anubha" w:date="2024-06-25T18:41:00Z">
        <w:r w:rsidRPr="65135089" w:rsidDel="055B78A7">
          <w:rPr>
            <w:rFonts w:ascii="Calibri" w:eastAsia="Calibri" w:hAnsi="Calibri" w:cs="Calibri"/>
            <w:sz w:val="22"/>
            <w:szCs w:val="22"/>
          </w:rPr>
          <w:delText>6</w:delText>
        </w:r>
      </w:del>
      <w:r w:rsidRPr="65135089">
        <w:rPr>
          <w:rFonts w:ascii="Calibri" w:eastAsia="Calibri" w:hAnsi="Calibri" w:cs="Calibri"/>
          <w:sz w:val="22"/>
          <w:szCs w:val="22"/>
        </w:rPr>
        <w:t xml:space="preserve"> code files and 1 folder containing 51 code files.</w:t>
      </w:r>
    </w:p>
    <w:p w14:paraId="48DF6FA3" w14:textId="443E7726"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Step 1a Back(sources) </w:t>
      </w:r>
      <w:proofErr w:type="spellStart"/>
      <w:r w:rsidRPr="29FDB44A">
        <w:rPr>
          <w:rFonts w:ascii="Calibri" w:eastAsia="Calibri" w:hAnsi="Calibri" w:cs="Calibri"/>
          <w:b/>
          <w:bCs/>
          <w:sz w:val="22"/>
          <w:szCs w:val="22"/>
        </w:rPr>
        <w:t>transposed.ipynb</w:t>
      </w:r>
      <w:proofErr w:type="spellEnd"/>
      <w:r w:rsidRPr="29FDB44A">
        <w:rPr>
          <w:rFonts w:ascii="Calibri" w:eastAsia="Calibri" w:hAnsi="Calibri" w:cs="Calibri"/>
          <w:b/>
          <w:bCs/>
          <w:sz w:val="22"/>
          <w:szCs w:val="22"/>
        </w:rPr>
        <w:t>:</w:t>
      </w:r>
      <w:r w:rsidRPr="29FDB44A">
        <w:rPr>
          <w:rFonts w:ascii="Calibri" w:eastAsia="Calibri" w:hAnsi="Calibri" w:cs="Calibri"/>
          <w:sz w:val="22"/>
          <w:szCs w:val="22"/>
        </w:rPr>
        <w:t xml:space="preserve"> This notebook uses Data #1 and transposes the file. The output file is “Step 1a Back(sources) transposed.csv”.</w:t>
      </w:r>
    </w:p>
    <w:p w14:paraId="1F0F61D2" w14:textId="08D32398"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Step 1b Back(sources) transposed-Regulation </w:t>
      </w:r>
      <w:proofErr w:type="spellStart"/>
      <w:r w:rsidRPr="29FDB44A">
        <w:rPr>
          <w:rFonts w:ascii="Calibri" w:eastAsia="Calibri" w:hAnsi="Calibri" w:cs="Calibri"/>
          <w:b/>
          <w:bCs/>
          <w:sz w:val="22"/>
          <w:szCs w:val="22"/>
        </w:rPr>
        <w:t>Indicator.ipynb</w:t>
      </w:r>
      <w:proofErr w:type="spellEnd"/>
      <w:r w:rsidRPr="29FDB44A">
        <w:rPr>
          <w:rFonts w:ascii="Calibri" w:eastAsia="Calibri" w:hAnsi="Calibri" w:cs="Calibri"/>
          <w:sz w:val="22"/>
          <w:szCs w:val="22"/>
        </w:rPr>
        <w:t>: This notebook uses “Step 1a Back(sources) transposed.csv”. It then creates a column “Regulation Indicator”. Column “Regulation Indicator” takes the values Yes or No (Yes, if the particular state has some laws/regulations in place on the said regulatory aspect/No, if not). The output file is “Step 1b Back(sources) transposed - Regulation Indicator.csv”.</w:t>
      </w:r>
    </w:p>
    <w:p w14:paraId="1757D3A0" w14:textId="31CA2604"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Step 1c </w:t>
      </w:r>
      <w:proofErr w:type="spellStart"/>
      <w:r w:rsidRPr="29FDB44A">
        <w:rPr>
          <w:rFonts w:ascii="Calibri" w:eastAsia="Calibri" w:hAnsi="Calibri" w:cs="Calibri"/>
          <w:b/>
          <w:bCs/>
          <w:sz w:val="22"/>
          <w:szCs w:val="22"/>
        </w:rPr>
        <w:t>Extract_SectionCodes.ipynb</w:t>
      </w:r>
      <w:proofErr w:type="spellEnd"/>
      <w:r w:rsidRPr="29FDB44A">
        <w:rPr>
          <w:rFonts w:ascii="Calibri" w:eastAsia="Calibri" w:hAnsi="Calibri" w:cs="Calibri"/>
          <w:b/>
          <w:bCs/>
          <w:sz w:val="22"/>
          <w:szCs w:val="22"/>
        </w:rPr>
        <w:t xml:space="preserve">: </w:t>
      </w:r>
      <w:r w:rsidRPr="29FDB44A">
        <w:rPr>
          <w:rFonts w:ascii="Calibri" w:eastAsia="Calibri" w:hAnsi="Calibri" w:cs="Calibri"/>
          <w:sz w:val="22"/>
          <w:szCs w:val="22"/>
        </w:rPr>
        <w:t>This notebook uses “Step 1b Back(sources) transposed - Regulation Indicator.csv” and extracts Section Codes from the “Notes” column. The output file is “Section_codes_current.xlsx” which is the final cleaned Urban Institute data used in the matching process.</w:t>
      </w:r>
    </w:p>
    <w:p w14:paraId="7C2CD42B" w14:textId="3070D297"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State-wise Notebooks (Folder)</w:t>
      </w:r>
      <w:r w:rsidRPr="29FDB44A">
        <w:rPr>
          <w:rFonts w:ascii="Calibri" w:eastAsia="Calibri" w:hAnsi="Calibri" w:cs="Calibri"/>
          <w:sz w:val="22"/>
          <w:szCs w:val="22"/>
        </w:rPr>
        <w:t>: This folder contains code files for merging regulatory data for individual states. User will not generally require to run these files individually, but only refer to them to make any state-specific changes to the merging code.</w:t>
      </w:r>
    </w:p>
    <w:p w14:paraId="73710267" w14:textId="212014FE" w:rsidR="055B78A7" w:rsidRDefault="055B78A7" w:rsidP="29FDB44A">
      <w:pPr>
        <w:pStyle w:val="ListParagraph"/>
        <w:numPr>
          <w:ilvl w:val="1"/>
          <w:numId w:val="37"/>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Usage: </w:t>
      </w:r>
    </w:p>
    <w:p w14:paraId="2D44F039" w14:textId="11AEC4A6" w:rsidR="055B78A7" w:rsidRDefault="055B78A7" w:rsidP="00F02211">
      <w:pPr>
        <w:pStyle w:val="ListParagraph"/>
        <w:numPr>
          <w:ilvl w:val="2"/>
          <w:numId w:val="182"/>
        </w:numPr>
        <w:spacing w:line="257" w:lineRule="auto"/>
        <w:rPr>
          <w:rFonts w:ascii="Calibri" w:eastAsia="Calibri" w:hAnsi="Calibri" w:cs="Calibri"/>
          <w:sz w:val="22"/>
          <w:szCs w:val="22"/>
        </w:rPr>
      </w:pPr>
      <w:r w:rsidRPr="29FDB44A">
        <w:rPr>
          <w:rFonts w:ascii="Calibri" w:eastAsia="Calibri" w:hAnsi="Calibri" w:cs="Calibri"/>
          <w:sz w:val="22"/>
          <w:szCs w:val="22"/>
        </w:rPr>
        <w:t>Navigate to the specific state code file (e.g., Merging-</w:t>
      </w:r>
      <w:proofErr w:type="spellStart"/>
      <w:r w:rsidRPr="29FDB44A">
        <w:rPr>
          <w:rFonts w:ascii="Calibri" w:eastAsia="Calibri" w:hAnsi="Calibri" w:cs="Calibri"/>
          <w:sz w:val="22"/>
          <w:szCs w:val="22"/>
        </w:rPr>
        <w:t>ARIZONA.ipynb</w:t>
      </w:r>
      <w:proofErr w:type="spellEnd"/>
      <w:r w:rsidRPr="29FDB44A">
        <w:rPr>
          <w:rFonts w:ascii="Calibri" w:eastAsia="Calibri" w:hAnsi="Calibri" w:cs="Calibri"/>
          <w:sz w:val="22"/>
          <w:szCs w:val="22"/>
        </w:rPr>
        <w:t xml:space="preserve">). </w:t>
      </w:r>
    </w:p>
    <w:p w14:paraId="6AC6EC5F" w14:textId="2B26DC0F" w:rsidR="055B78A7" w:rsidRDefault="055B78A7" w:rsidP="00F02211">
      <w:pPr>
        <w:pStyle w:val="ListParagraph"/>
        <w:numPr>
          <w:ilvl w:val="2"/>
          <w:numId w:val="182"/>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Execute the notebook to perform data merging for the respective state. </w:t>
      </w:r>
    </w:p>
    <w:p w14:paraId="4D077FBE" w14:textId="37CAEA25" w:rsidR="055B78A7" w:rsidRDefault="055B78A7" w:rsidP="00F02211">
      <w:pPr>
        <w:pStyle w:val="ListParagraph"/>
        <w:numPr>
          <w:ilvl w:val="2"/>
          <w:numId w:val="182"/>
        </w:numPr>
        <w:spacing w:line="257" w:lineRule="auto"/>
        <w:rPr>
          <w:rFonts w:ascii="Calibri" w:eastAsia="Calibri" w:hAnsi="Calibri" w:cs="Calibri"/>
          <w:sz w:val="22"/>
          <w:szCs w:val="22"/>
        </w:rPr>
      </w:pPr>
      <w:r w:rsidRPr="29FDB44A">
        <w:rPr>
          <w:rFonts w:ascii="Calibri" w:eastAsia="Calibri" w:hAnsi="Calibri" w:cs="Calibri"/>
          <w:sz w:val="22"/>
          <w:szCs w:val="22"/>
        </w:rPr>
        <w:t>The merged data will be saved in Output #2.</w:t>
      </w:r>
    </w:p>
    <w:p w14:paraId="7FC6F5A8" w14:textId="43AD5371" w:rsidR="055B78A7" w:rsidRDefault="055B78A7" w:rsidP="29FDB44A">
      <w:pPr>
        <w:pStyle w:val="ListParagraph"/>
        <w:numPr>
          <w:ilvl w:val="1"/>
          <w:numId w:val="37"/>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Notes: </w:t>
      </w:r>
    </w:p>
    <w:p w14:paraId="0B5E5269" w14:textId="176D69CD" w:rsidR="055B78A7" w:rsidRDefault="055B78A7" w:rsidP="00F02211">
      <w:pPr>
        <w:pStyle w:val="ListParagraph"/>
        <w:numPr>
          <w:ilvl w:val="2"/>
          <w:numId w:val="181"/>
        </w:numPr>
        <w:spacing w:line="257" w:lineRule="auto"/>
        <w:rPr>
          <w:rFonts w:ascii="Calibri" w:eastAsia="Calibri" w:hAnsi="Calibri" w:cs="Calibri"/>
          <w:sz w:val="22"/>
          <w:szCs w:val="22"/>
        </w:rPr>
      </w:pPr>
      <w:r w:rsidRPr="29FDB44A">
        <w:rPr>
          <w:rFonts w:ascii="Calibri" w:eastAsia="Calibri" w:hAnsi="Calibri" w:cs="Calibri"/>
          <w:sz w:val="22"/>
          <w:szCs w:val="22"/>
        </w:rPr>
        <w:t>The state-specific code files require two input files: Section_codes_current.xlsx and master_table1.csv.</w:t>
      </w:r>
    </w:p>
    <w:p w14:paraId="2A7AAD87" w14:textId="307E1FCC" w:rsidR="055B78A7" w:rsidRDefault="055B78A7" w:rsidP="00F02211">
      <w:pPr>
        <w:pStyle w:val="ListParagraph"/>
        <w:numPr>
          <w:ilvl w:val="2"/>
          <w:numId w:val="181"/>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Section_codes_current.xlsx is a cleaned version of the Legal Compendium data file put together by Urban Institute. master_table1.csv is the regulatory data (section codes and text) scraped by Drexel University. </w:t>
      </w:r>
    </w:p>
    <w:p w14:paraId="36040578" w14:textId="480EA40B"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Master </w:t>
      </w:r>
      <w:proofErr w:type="spellStart"/>
      <w:r w:rsidRPr="29FDB44A">
        <w:rPr>
          <w:rFonts w:ascii="Calibri" w:eastAsia="Calibri" w:hAnsi="Calibri" w:cs="Calibri"/>
          <w:b/>
          <w:bCs/>
          <w:sz w:val="22"/>
          <w:szCs w:val="22"/>
        </w:rPr>
        <w:t>code.ipynb</w:t>
      </w:r>
      <w:proofErr w:type="spellEnd"/>
      <w:r w:rsidRPr="29FDB44A">
        <w:rPr>
          <w:rFonts w:ascii="Calibri" w:eastAsia="Calibri" w:hAnsi="Calibri" w:cs="Calibri"/>
          <w:sz w:val="22"/>
          <w:szCs w:val="22"/>
        </w:rPr>
        <w:t>: This notebook automates the execution of state-specific codes.</w:t>
      </w:r>
    </w:p>
    <w:p w14:paraId="3869C3F7" w14:textId="12A03791" w:rsidR="055B78A7" w:rsidRDefault="055B78A7" w:rsidP="29FDB44A">
      <w:pPr>
        <w:pStyle w:val="ListParagraph"/>
        <w:numPr>
          <w:ilvl w:val="1"/>
          <w:numId w:val="37"/>
        </w:numPr>
        <w:spacing w:line="257" w:lineRule="auto"/>
        <w:jc w:val="both"/>
        <w:rPr>
          <w:rFonts w:ascii="Calibri" w:eastAsia="Calibri" w:hAnsi="Calibri" w:cs="Calibri"/>
          <w:sz w:val="22"/>
          <w:szCs w:val="22"/>
        </w:rPr>
      </w:pPr>
      <w:r w:rsidRPr="29FDB44A">
        <w:rPr>
          <w:rFonts w:ascii="Calibri" w:eastAsia="Calibri" w:hAnsi="Calibri" w:cs="Calibri"/>
          <w:sz w:val="22"/>
          <w:szCs w:val="22"/>
        </w:rPr>
        <w:t>Usage:</w:t>
      </w:r>
    </w:p>
    <w:p w14:paraId="1BA0A640" w14:textId="56368D68" w:rsidR="055B78A7" w:rsidRDefault="055B78A7" w:rsidP="00F02211">
      <w:pPr>
        <w:pStyle w:val="ListParagraph"/>
        <w:numPr>
          <w:ilvl w:val="2"/>
          <w:numId w:val="180"/>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Open the Master </w:t>
      </w:r>
      <w:proofErr w:type="spellStart"/>
      <w:r w:rsidRPr="29FDB44A">
        <w:rPr>
          <w:rFonts w:ascii="Calibri" w:eastAsia="Calibri" w:hAnsi="Calibri" w:cs="Calibri"/>
          <w:sz w:val="22"/>
          <w:szCs w:val="22"/>
        </w:rPr>
        <w:t>Code.ipynb</w:t>
      </w:r>
      <w:proofErr w:type="spellEnd"/>
      <w:r w:rsidRPr="29FDB44A">
        <w:rPr>
          <w:rFonts w:ascii="Calibri" w:eastAsia="Calibri" w:hAnsi="Calibri" w:cs="Calibri"/>
          <w:sz w:val="22"/>
          <w:szCs w:val="22"/>
        </w:rPr>
        <w:t xml:space="preserve"> notebook located in the Code folder. </w:t>
      </w:r>
    </w:p>
    <w:p w14:paraId="4239F1D4" w14:textId="5A418A5F" w:rsidR="055B78A7" w:rsidRDefault="055B78A7" w:rsidP="00F02211">
      <w:pPr>
        <w:pStyle w:val="ListParagraph"/>
        <w:numPr>
          <w:ilvl w:val="2"/>
          <w:numId w:val="180"/>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Execute the notebook to run all state-specific codes sequentially. </w:t>
      </w:r>
    </w:p>
    <w:p w14:paraId="78C7F06F" w14:textId="372C69CA" w:rsidR="055B78A7" w:rsidRDefault="055B78A7" w:rsidP="00F02211">
      <w:pPr>
        <w:pStyle w:val="ListParagraph"/>
        <w:numPr>
          <w:ilvl w:val="2"/>
          <w:numId w:val="180"/>
        </w:numPr>
        <w:spacing w:line="257" w:lineRule="auto"/>
        <w:rPr>
          <w:rFonts w:ascii="Calibri" w:eastAsia="Calibri" w:hAnsi="Calibri" w:cs="Calibri"/>
          <w:sz w:val="22"/>
          <w:szCs w:val="22"/>
        </w:rPr>
      </w:pPr>
      <w:r w:rsidRPr="29FDB44A">
        <w:rPr>
          <w:rFonts w:ascii="Calibri" w:eastAsia="Calibri" w:hAnsi="Calibri" w:cs="Calibri"/>
          <w:sz w:val="22"/>
          <w:szCs w:val="22"/>
        </w:rPr>
        <w:t>The output files (state-specific merged files) will be saved in folder Output #3.</w:t>
      </w:r>
    </w:p>
    <w:p w14:paraId="2F97E442" w14:textId="58316412"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Match </w:t>
      </w:r>
      <w:proofErr w:type="spellStart"/>
      <w:r w:rsidRPr="29FDB44A">
        <w:rPr>
          <w:rFonts w:ascii="Calibri" w:eastAsia="Calibri" w:hAnsi="Calibri" w:cs="Calibri"/>
          <w:b/>
          <w:bCs/>
          <w:sz w:val="22"/>
          <w:szCs w:val="22"/>
        </w:rPr>
        <w:t>rate.ipynb</w:t>
      </w:r>
      <w:proofErr w:type="spellEnd"/>
      <w:r w:rsidRPr="29FDB44A">
        <w:rPr>
          <w:rFonts w:ascii="Calibri" w:eastAsia="Calibri" w:hAnsi="Calibri" w:cs="Calibri"/>
          <w:b/>
          <w:bCs/>
          <w:sz w:val="22"/>
          <w:szCs w:val="22"/>
        </w:rPr>
        <w:t xml:space="preserve">: </w:t>
      </w:r>
      <w:r w:rsidRPr="29FDB44A">
        <w:rPr>
          <w:rFonts w:ascii="Calibri" w:eastAsia="Calibri" w:hAnsi="Calibri" w:cs="Calibri"/>
          <w:sz w:val="22"/>
          <w:szCs w:val="22"/>
        </w:rPr>
        <w:t>This notebook calculates overall match rate between Section Codes in Urban Data and Section Codes with text in Drexel data.</w:t>
      </w:r>
    </w:p>
    <w:p w14:paraId="0849CE0E" w14:textId="2688C194" w:rsidR="055B78A7" w:rsidRDefault="055B78A7" w:rsidP="29FDB44A">
      <w:pPr>
        <w:pStyle w:val="ListParagraph"/>
        <w:numPr>
          <w:ilvl w:val="1"/>
          <w:numId w:val="37"/>
        </w:numPr>
        <w:spacing w:line="257" w:lineRule="auto"/>
        <w:jc w:val="both"/>
        <w:rPr>
          <w:rFonts w:ascii="Calibri" w:eastAsia="Calibri" w:hAnsi="Calibri" w:cs="Calibri"/>
          <w:sz w:val="22"/>
          <w:szCs w:val="22"/>
        </w:rPr>
      </w:pPr>
      <w:r w:rsidRPr="29FDB44A">
        <w:rPr>
          <w:rFonts w:ascii="Calibri" w:eastAsia="Calibri" w:hAnsi="Calibri" w:cs="Calibri"/>
          <w:sz w:val="22"/>
          <w:szCs w:val="22"/>
        </w:rPr>
        <w:t>Usage:</w:t>
      </w:r>
    </w:p>
    <w:p w14:paraId="6B25AEEA" w14:textId="200D5F96" w:rsidR="055B78A7" w:rsidRDefault="055B78A7" w:rsidP="00F02211">
      <w:pPr>
        <w:pStyle w:val="ListParagraph"/>
        <w:numPr>
          <w:ilvl w:val="2"/>
          <w:numId w:val="175"/>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Open the Match </w:t>
      </w:r>
      <w:proofErr w:type="spellStart"/>
      <w:r w:rsidRPr="29FDB44A">
        <w:rPr>
          <w:rFonts w:ascii="Calibri" w:eastAsia="Calibri" w:hAnsi="Calibri" w:cs="Calibri"/>
          <w:sz w:val="22"/>
          <w:szCs w:val="22"/>
        </w:rPr>
        <w:t>rate.ipynb</w:t>
      </w:r>
      <w:proofErr w:type="spellEnd"/>
      <w:r w:rsidRPr="29FDB44A">
        <w:rPr>
          <w:rFonts w:ascii="Calibri" w:eastAsia="Calibri" w:hAnsi="Calibri" w:cs="Calibri"/>
          <w:sz w:val="22"/>
          <w:szCs w:val="22"/>
        </w:rPr>
        <w:t xml:space="preserve"> notebook located in Code folder. </w:t>
      </w:r>
    </w:p>
    <w:p w14:paraId="4A94759B" w14:textId="7F995334" w:rsidR="055B78A7" w:rsidRDefault="055B78A7" w:rsidP="00F02211">
      <w:pPr>
        <w:pStyle w:val="ListParagraph"/>
        <w:numPr>
          <w:ilvl w:val="2"/>
          <w:numId w:val="175"/>
        </w:numPr>
        <w:spacing w:line="257" w:lineRule="auto"/>
        <w:rPr>
          <w:rFonts w:ascii="Calibri" w:eastAsia="Calibri" w:hAnsi="Calibri" w:cs="Calibri"/>
          <w:sz w:val="22"/>
          <w:szCs w:val="22"/>
        </w:rPr>
      </w:pPr>
      <w:r w:rsidRPr="29FDB44A">
        <w:rPr>
          <w:rFonts w:ascii="Calibri" w:eastAsia="Calibri" w:hAnsi="Calibri" w:cs="Calibri"/>
          <w:sz w:val="22"/>
          <w:szCs w:val="22"/>
        </w:rPr>
        <w:lastRenderedPageBreak/>
        <w:t xml:space="preserve">Execute the notebook to calculate match rates from the merged data. </w:t>
      </w:r>
    </w:p>
    <w:p w14:paraId="79CF38BC" w14:textId="38E930E3" w:rsidR="055B78A7" w:rsidRDefault="055B78A7" w:rsidP="00F02211">
      <w:pPr>
        <w:pStyle w:val="ListParagraph"/>
        <w:numPr>
          <w:ilvl w:val="2"/>
          <w:numId w:val="175"/>
        </w:numPr>
        <w:spacing w:line="257" w:lineRule="auto"/>
        <w:rPr>
          <w:rFonts w:ascii="Calibri" w:eastAsia="Calibri" w:hAnsi="Calibri" w:cs="Calibri"/>
          <w:sz w:val="22"/>
          <w:szCs w:val="22"/>
        </w:rPr>
      </w:pPr>
      <w:r w:rsidRPr="29FDB44A">
        <w:rPr>
          <w:rFonts w:ascii="Calibri" w:eastAsia="Calibri" w:hAnsi="Calibri" w:cs="Calibri"/>
          <w:sz w:val="22"/>
          <w:szCs w:val="22"/>
        </w:rPr>
        <w:t>The match rates will be saved in folder Output #3 as match_percentages.csv.</w:t>
      </w:r>
    </w:p>
    <w:p w14:paraId="07BE79FE" w14:textId="7ED4D5BC" w:rsidR="055B78A7" w:rsidRDefault="055B78A7" w:rsidP="29FDB44A">
      <w:pPr>
        <w:pStyle w:val="ListParagraph"/>
        <w:numPr>
          <w:ilvl w:val="1"/>
          <w:numId w:val="37"/>
        </w:numPr>
        <w:spacing w:line="257" w:lineRule="auto"/>
        <w:jc w:val="both"/>
        <w:rPr>
          <w:rFonts w:ascii="Calibri" w:eastAsia="Calibri" w:hAnsi="Calibri" w:cs="Calibri"/>
          <w:sz w:val="22"/>
          <w:szCs w:val="22"/>
        </w:rPr>
      </w:pPr>
      <w:r w:rsidRPr="29FDB44A">
        <w:rPr>
          <w:rFonts w:ascii="Calibri" w:eastAsia="Calibri" w:hAnsi="Calibri" w:cs="Calibri"/>
          <w:sz w:val="22"/>
          <w:szCs w:val="22"/>
        </w:rPr>
        <w:t>Notes:</w:t>
      </w:r>
    </w:p>
    <w:p w14:paraId="54683638" w14:textId="2686CD1A" w:rsidR="055B78A7" w:rsidRDefault="055B78A7" w:rsidP="00F02211">
      <w:pPr>
        <w:pStyle w:val="ListParagraph"/>
        <w:numPr>
          <w:ilvl w:val="2"/>
          <w:numId w:val="176"/>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The overall match rate is calculated as a ratio of matched “section” (Section Codes from Drexel data) to “Section Code” (Section Codes from Urban Institute data). </w:t>
      </w:r>
    </w:p>
    <w:p w14:paraId="4803B6B1" w14:textId="77FF9BA1" w:rsidR="055B78A7" w:rsidRDefault="055B78A7" w:rsidP="00F02211">
      <w:pPr>
        <w:pStyle w:val="ListParagraph"/>
        <w:numPr>
          <w:ilvl w:val="2"/>
          <w:numId w:val="176"/>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The formula is: </w:t>
      </w:r>
      <w:proofErr w:type="spellStart"/>
      <w:r w:rsidRPr="29FDB44A">
        <w:rPr>
          <w:rFonts w:ascii="Calibri" w:eastAsia="Calibri" w:hAnsi="Calibri" w:cs="Calibri"/>
          <w:sz w:val="22"/>
          <w:szCs w:val="22"/>
        </w:rPr>
        <w:t>match_percentage</w:t>
      </w:r>
      <w:proofErr w:type="spellEnd"/>
      <w:r w:rsidRPr="29FDB44A">
        <w:rPr>
          <w:rFonts w:ascii="Calibri" w:eastAsia="Calibri" w:hAnsi="Calibri" w:cs="Calibri"/>
          <w:sz w:val="22"/>
          <w:szCs w:val="22"/>
        </w:rPr>
        <w:t xml:space="preserve"> = (</w:t>
      </w:r>
      <w:proofErr w:type="spellStart"/>
      <w:r w:rsidRPr="29FDB44A">
        <w:rPr>
          <w:rFonts w:ascii="Calibri" w:eastAsia="Calibri" w:hAnsi="Calibri" w:cs="Calibri"/>
          <w:sz w:val="22"/>
          <w:szCs w:val="22"/>
        </w:rPr>
        <w:t>total_non_empty_section</w:t>
      </w:r>
      <w:proofErr w:type="spellEnd"/>
      <w:r w:rsidRPr="29FDB44A">
        <w:rPr>
          <w:rFonts w:ascii="Calibri" w:eastAsia="Calibri" w:hAnsi="Calibri" w:cs="Calibri"/>
          <w:sz w:val="22"/>
          <w:szCs w:val="22"/>
        </w:rPr>
        <w:t xml:space="preserve"> / </w:t>
      </w:r>
      <w:proofErr w:type="spellStart"/>
      <w:r w:rsidRPr="29FDB44A">
        <w:rPr>
          <w:rFonts w:ascii="Calibri" w:eastAsia="Calibri" w:hAnsi="Calibri" w:cs="Calibri"/>
          <w:sz w:val="22"/>
          <w:szCs w:val="22"/>
        </w:rPr>
        <w:t>total_non_empty_section_code</w:t>
      </w:r>
      <w:proofErr w:type="spellEnd"/>
      <w:r w:rsidRPr="29FDB44A">
        <w:rPr>
          <w:rFonts w:ascii="Calibri" w:eastAsia="Calibri" w:hAnsi="Calibri" w:cs="Calibri"/>
          <w:sz w:val="22"/>
          <w:szCs w:val="22"/>
        </w:rPr>
        <w:t xml:space="preserve">) * 100 </w:t>
      </w:r>
    </w:p>
    <w:p w14:paraId="62428E22" w14:textId="0C9F50C5"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Match rate – </w:t>
      </w:r>
      <w:proofErr w:type="spellStart"/>
      <w:r w:rsidRPr="29FDB44A">
        <w:rPr>
          <w:rFonts w:ascii="Calibri" w:eastAsia="Calibri" w:hAnsi="Calibri" w:cs="Calibri"/>
          <w:b/>
          <w:bCs/>
          <w:sz w:val="22"/>
          <w:szCs w:val="22"/>
        </w:rPr>
        <w:t>Type.ipynb</w:t>
      </w:r>
      <w:proofErr w:type="spellEnd"/>
      <w:r w:rsidRPr="29FDB44A">
        <w:rPr>
          <w:rFonts w:ascii="Calibri" w:eastAsia="Calibri" w:hAnsi="Calibri" w:cs="Calibri"/>
          <w:b/>
          <w:bCs/>
          <w:sz w:val="22"/>
          <w:szCs w:val="22"/>
        </w:rPr>
        <w:t xml:space="preserve">: </w:t>
      </w:r>
      <w:r w:rsidRPr="29FDB44A">
        <w:rPr>
          <w:rFonts w:ascii="Calibri" w:eastAsia="Calibri" w:hAnsi="Calibri" w:cs="Calibri"/>
          <w:sz w:val="22"/>
          <w:szCs w:val="22"/>
        </w:rPr>
        <w:t>This notebook calculates match rate by regulation type between Section Codes in Urban Data and Section Codes with text in Drexel data.</w:t>
      </w:r>
    </w:p>
    <w:p w14:paraId="202C19A0" w14:textId="376875C7" w:rsidR="055B78A7" w:rsidRDefault="055B78A7" w:rsidP="29FDB44A">
      <w:pPr>
        <w:pStyle w:val="ListParagraph"/>
        <w:numPr>
          <w:ilvl w:val="1"/>
          <w:numId w:val="37"/>
        </w:numPr>
        <w:spacing w:line="257" w:lineRule="auto"/>
        <w:jc w:val="both"/>
        <w:rPr>
          <w:rFonts w:ascii="Calibri" w:eastAsia="Calibri" w:hAnsi="Calibri" w:cs="Calibri"/>
          <w:sz w:val="22"/>
          <w:szCs w:val="22"/>
        </w:rPr>
      </w:pPr>
      <w:r w:rsidRPr="29FDB44A">
        <w:rPr>
          <w:rFonts w:ascii="Calibri" w:eastAsia="Calibri" w:hAnsi="Calibri" w:cs="Calibri"/>
          <w:sz w:val="22"/>
          <w:szCs w:val="22"/>
        </w:rPr>
        <w:t>Usage:</w:t>
      </w:r>
    </w:p>
    <w:p w14:paraId="26777C49" w14:textId="0D4F0D55" w:rsidR="055B78A7" w:rsidRDefault="055B78A7" w:rsidP="00F02211">
      <w:pPr>
        <w:pStyle w:val="ListParagraph"/>
        <w:numPr>
          <w:ilvl w:val="2"/>
          <w:numId w:val="177"/>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Open the Match rate - </w:t>
      </w:r>
      <w:proofErr w:type="spellStart"/>
      <w:r w:rsidRPr="29FDB44A">
        <w:rPr>
          <w:rFonts w:ascii="Calibri" w:eastAsia="Calibri" w:hAnsi="Calibri" w:cs="Calibri"/>
          <w:sz w:val="22"/>
          <w:szCs w:val="22"/>
        </w:rPr>
        <w:t>Type.ipynb</w:t>
      </w:r>
      <w:proofErr w:type="spellEnd"/>
      <w:r w:rsidRPr="29FDB44A">
        <w:rPr>
          <w:rFonts w:ascii="Calibri" w:eastAsia="Calibri" w:hAnsi="Calibri" w:cs="Calibri"/>
          <w:sz w:val="22"/>
          <w:szCs w:val="22"/>
        </w:rPr>
        <w:t xml:space="preserve"> notebook located in Code folder. </w:t>
      </w:r>
    </w:p>
    <w:p w14:paraId="6B82296F" w14:textId="4F8C6613" w:rsidR="055B78A7" w:rsidRDefault="055B78A7" w:rsidP="00F02211">
      <w:pPr>
        <w:pStyle w:val="ListParagraph"/>
        <w:numPr>
          <w:ilvl w:val="2"/>
          <w:numId w:val="177"/>
        </w:numPr>
        <w:spacing w:line="257" w:lineRule="auto"/>
        <w:rPr>
          <w:rFonts w:ascii="Calibri" w:eastAsia="Calibri" w:hAnsi="Calibri" w:cs="Calibri"/>
          <w:sz w:val="22"/>
          <w:szCs w:val="22"/>
        </w:rPr>
      </w:pPr>
      <w:r w:rsidRPr="29FDB44A">
        <w:rPr>
          <w:rFonts w:ascii="Calibri" w:eastAsia="Calibri" w:hAnsi="Calibri" w:cs="Calibri"/>
          <w:sz w:val="22"/>
          <w:szCs w:val="22"/>
        </w:rPr>
        <w:t xml:space="preserve">Execute the notebook to calculate match rates from the merged data. </w:t>
      </w:r>
    </w:p>
    <w:p w14:paraId="17F27FDB" w14:textId="449697F5" w:rsidR="055B78A7" w:rsidRDefault="055B78A7" w:rsidP="00F02211">
      <w:pPr>
        <w:pStyle w:val="ListParagraph"/>
        <w:numPr>
          <w:ilvl w:val="2"/>
          <w:numId w:val="177"/>
        </w:numPr>
        <w:spacing w:line="257" w:lineRule="auto"/>
        <w:rPr>
          <w:rFonts w:ascii="Calibri" w:eastAsia="Calibri" w:hAnsi="Calibri" w:cs="Calibri"/>
          <w:sz w:val="22"/>
          <w:szCs w:val="22"/>
        </w:rPr>
      </w:pPr>
      <w:r w:rsidRPr="29FDB44A">
        <w:rPr>
          <w:rFonts w:ascii="Calibri" w:eastAsia="Calibri" w:hAnsi="Calibri" w:cs="Calibri"/>
          <w:sz w:val="22"/>
          <w:szCs w:val="22"/>
        </w:rPr>
        <w:t>The match rates will be saved in folder Output #3 as match_percentage_by_type_pivot_new.csv.</w:t>
      </w:r>
    </w:p>
    <w:p w14:paraId="0E28CDA9" w14:textId="1C52EAEC" w:rsidR="055B78A7" w:rsidRDefault="055B78A7" w:rsidP="29FDB44A">
      <w:pPr>
        <w:pStyle w:val="ListParagraph"/>
        <w:numPr>
          <w:ilvl w:val="1"/>
          <w:numId w:val="37"/>
        </w:numPr>
        <w:spacing w:line="257" w:lineRule="auto"/>
        <w:rPr>
          <w:rFonts w:ascii="Calibri" w:eastAsia="Calibri" w:hAnsi="Calibri" w:cs="Calibri"/>
          <w:sz w:val="22"/>
          <w:szCs w:val="22"/>
        </w:rPr>
      </w:pPr>
      <w:r w:rsidRPr="29FDB44A">
        <w:rPr>
          <w:rFonts w:ascii="Calibri" w:eastAsia="Calibri" w:hAnsi="Calibri" w:cs="Calibri"/>
          <w:sz w:val="22"/>
          <w:szCs w:val="22"/>
        </w:rPr>
        <w:t>Notes:</w:t>
      </w:r>
    </w:p>
    <w:p w14:paraId="668A713E" w14:textId="7416746E" w:rsidR="055B78A7" w:rsidRDefault="055B78A7" w:rsidP="00F02211">
      <w:pPr>
        <w:pStyle w:val="ListParagraph"/>
        <w:numPr>
          <w:ilvl w:val="2"/>
          <w:numId w:val="178"/>
        </w:numPr>
        <w:spacing w:line="257" w:lineRule="auto"/>
        <w:jc w:val="both"/>
        <w:rPr>
          <w:rFonts w:ascii="Calibri" w:eastAsia="Calibri" w:hAnsi="Calibri" w:cs="Calibri"/>
          <w:sz w:val="22"/>
          <w:szCs w:val="22"/>
        </w:rPr>
      </w:pPr>
      <w:r w:rsidRPr="29FDB44A">
        <w:rPr>
          <w:rFonts w:ascii="Calibri" w:eastAsia="Calibri" w:hAnsi="Calibri" w:cs="Calibri"/>
          <w:sz w:val="22"/>
          <w:szCs w:val="22"/>
        </w:rPr>
        <w:t>The by-type match rate is calculated as a ratio of matched “section” (Section Codes from Drexel data) to “Section Code” (Section Codes from Urban Institute data), but within regulation types.</w:t>
      </w:r>
    </w:p>
    <w:p w14:paraId="4CA087F6" w14:textId="001890D8" w:rsidR="055B78A7" w:rsidRDefault="055B78A7" w:rsidP="29FDB44A">
      <w:pPr>
        <w:pStyle w:val="ListParagraph"/>
        <w:numPr>
          <w:ilvl w:val="0"/>
          <w:numId w:val="37"/>
        </w:numPr>
        <w:spacing w:line="257" w:lineRule="auto"/>
        <w:jc w:val="both"/>
        <w:rPr>
          <w:rFonts w:ascii="Calibri" w:eastAsia="Calibri" w:hAnsi="Calibri" w:cs="Calibri"/>
          <w:sz w:val="22"/>
          <w:szCs w:val="22"/>
        </w:rPr>
      </w:pPr>
      <w:r w:rsidRPr="29FDB44A">
        <w:rPr>
          <w:rFonts w:ascii="Calibri" w:eastAsia="Calibri" w:hAnsi="Calibri" w:cs="Calibri"/>
          <w:b/>
          <w:bCs/>
          <w:sz w:val="22"/>
          <w:szCs w:val="22"/>
        </w:rPr>
        <w:t xml:space="preserve">Unmatched Section Codes: </w:t>
      </w:r>
      <w:r w:rsidRPr="29FDB44A">
        <w:rPr>
          <w:rFonts w:ascii="Calibri" w:eastAsia="Calibri" w:hAnsi="Calibri" w:cs="Calibri"/>
          <w:sz w:val="22"/>
          <w:szCs w:val="22"/>
        </w:rPr>
        <w:t>This notebook lists unmatched section codes for future work.</w:t>
      </w:r>
    </w:p>
    <w:p w14:paraId="4184F33B" w14:textId="0D413134" w:rsidR="055B78A7" w:rsidRDefault="055B78A7" w:rsidP="29FDB44A">
      <w:pPr>
        <w:pStyle w:val="ListParagraph"/>
        <w:numPr>
          <w:ilvl w:val="1"/>
          <w:numId w:val="37"/>
        </w:numPr>
        <w:spacing w:line="257" w:lineRule="auto"/>
        <w:jc w:val="both"/>
        <w:rPr>
          <w:rFonts w:ascii="Calibri" w:eastAsia="Calibri" w:hAnsi="Calibri" w:cs="Calibri"/>
          <w:sz w:val="22"/>
          <w:szCs w:val="22"/>
        </w:rPr>
      </w:pPr>
      <w:r w:rsidRPr="29FDB44A">
        <w:rPr>
          <w:rFonts w:ascii="Calibri" w:eastAsia="Calibri" w:hAnsi="Calibri" w:cs="Calibri"/>
          <w:sz w:val="22"/>
          <w:szCs w:val="22"/>
        </w:rPr>
        <w:t>Usage:</w:t>
      </w:r>
    </w:p>
    <w:p w14:paraId="4A106DEA" w14:textId="662330A2" w:rsidR="055B78A7" w:rsidRDefault="055B78A7" w:rsidP="00F02211">
      <w:pPr>
        <w:pStyle w:val="ListParagraph"/>
        <w:numPr>
          <w:ilvl w:val="2"/>
          <w:numId w:val="179"/>
        </w:numPr>
        <w:spacing w:line="257" w:lineRule="auto"/>
        <w:jc w:val="both"/>
        <w:rPr>
          <w:rFonts w:ascii="Calibri" w:eastAsia="Calibri" w:hAnsi="Calibri" w:cs="Calibri"/>
          <w:sz w:val="22"/>
          <w:szCs w:val="22"/>
        </w:rPr>
      </w:pPr>
      <w:r w:rsidRPr="29FDB44A">
        <w:rPr>
          <w:rFonts w:ascii="Calibri" w:eastAsia="Calibri" w:hAnsi="Calibri" w:cs="Calibri"/>
          <w:sz w:val="22"/>
          <w:szCs w:val="22"/>
        </w:rPr>
        <w:t xml:space="preserve">Open the Unmatched Section </w:t>
      </w:r>
      <w:proofErr w:type="spellStart"/>
      <w:r w:rsidRPr="29FDB44A">
        <w:rPr>
          <w:rFonts w:ascii="Calibri" w:eastAsia="Calibri" w:hAnsi="Calibri" w:cs="Calibri"/>
          <w:sz w:val="22"/>
          <w:szCs w:val="22"/>
        </w:rPr>
        <w:t>Codes.ipynb</w:t>
      </w:r>
      <w:proofErr w:type="spellEnd"/>
      <w:r w:rsidRPr="29FDB44A">
        <w:rPr>
          <w:rFonts w:ascii="Calibri" w:eastAsia="Calibri" w:hAnsi="Calibri" w:cs="Calibri"/>
          <w:sz w:val="22"/>
          <w:szCs w:val="22"/>
        </w:rPr>
        <w:t xml:space="preserve"> notebook located in Code folder. </w:t>
      </w:r>
    </w:p>
    <w:p w14:paraId="244832A8" w14:textId="5AD9DDC1" w:rsidR="055B78A7" w:rsidRDefault="055B78A7" w:rsidP="00F02211">
      <w:pPr>
        <w:pStyle w:val="ListParagraph"/>
        <w:numPr>
          <w:ilvl w:val="2"/>
          <w:numId w:val="179"/>
        </w:numPr>
        <w:spacing w:line="257" w:lineRule="auto"/>
        <w:rPr>
          <w:rFonts w:ascii="Calibri" w:eastAsia="Calibri" w:hAnsi="Calibri" w:cs="Calibri"/>
          <w:sz w:val="22"/>
          <w:szCs w:val="22"/>
        </w:rPr>
      </w:pPr>
      <w:r w:rsidRPr="29FDB44A">
        <w:rPr>
          <w:rFonts w:ascii="Calibri" w:eastAsia="Calibri" w:hAnsi="Calibri" w:cs="Calibri"/>
          <w:sz w:val="22"/>
          <w:szCs w:val="22"/>
        </w:rPr>
        <w:t>Execute the notebook to unmatched section codes.</w:t>
      </w:r>
    </w:p>
    <w:p w14:paraId="57A5E4AE" w14:textId="1779350D" w:rsidR="055B78A7" w:rsidRDefault="055B78A7" w:rsidP="00F02211">
      <w:pPr>
        <w:pStyle w:val="ListParagraph"/>
        <w:numPr>
          <w:ilvl w:val="2"/>
          <w:numId w:val="179"/>
        </w:numPr>
        <w:spacing w:line="257" w:lineRule="auto"/>
        <w:rPr>
          <w:ins w:id="61" w:author="Chopra,Anubha" w:date="2024-06-25T18:41:00Z" w16du:dateUtc="2024-06-25T18:41:27Z"/>
          <w:rFonts w:ascii="Calibri" w:eastAsia="Calibri" w:hAnsi="Calibri" w:cs="Calibri"/>
          <w:sz w:val="22"/>
          <w:szCs w:val="22"/>
        </w:rPr>
      </w:pPr>
      <w:r w:rsidRPr="65135089">
        <w:rPr>
          <w:rFonts w:ascii="Calibri" w:eastAsia="Calibri" w:hAnsi="Calibri" w:cs="Calibri"/>
          <w:sz w:val="22"/>
          <w:szCs w:val="22"/>
        </w:rPr>
        <w:t>The file will be saved in folder Output #3 as Unmatched List.xlsx.</w:t>
      </w:r>
    </w:p>
    <w:p w14:paraId="22684108" w14:textId="7B619934" w:rsidR="1B615DF7" w:rsidRDefault="1B615DF7">
      <w:pPr>
        <w:pStyle w:val="ListParagraph"/>
        <w:numPr>
          <w:ilvl w:val="0"/>
          <w:numId w:val="37"/>
        </w:numPr>
        <w:spacing w:line="257" w:lineRule="auto"/>
        <w:rPr>
          <w:ins w:id="62" w:author="Chopra,Anubha" w:date="2024-06-25T18:41:00Z" w16du:dateUtc="2024-06-25T18:41:58Z"/>
          <w:rFonts w:eastAsiaTheme="minorEastAsia"/>
          <w:sz w:val="22"/>
          <w:szCs w:val="22"/>
        </w:rPr>
        <w:pPrChange w:id="63" w:author="Chopra,Anubha" w:date="2024-06-25T18:41:00Z">
          <w:pPr>
            <w:pStyle w:val="ListParagraph"/>
            <w:numPr>
              <w:ilvl w:val="2"/>
              <w:numId w:val="37"/>
            </w:numPr>
            <w:spacing w:line="257" w:lineRule="auto"/>
            <w:ind w:left="2160" w:hanging="2160"/>
          </w:pPr>
        </w:pPrChange>
      </w:pPr>
      <w:ins w:id="64" w:author="Chopra,Anubha" w:date="2024-06-25T18:41:00Z">
        <w:r w:rsidRPr="65135089">
          <w:rPr>
            <w:rFonts w:ascii="Calibri" w:eastAsia="Calibri" w:hAnsi="Calibri" w:cs="Calibri"/>
            <w:sz w:val="22"/>
            <w:szCs w:val="22"/>
          </w:rPr>
          <w:t xml:space="preserve"> Final </w:t>
        </w:r>
        <w:r w:rsidRPr="65135089">
          <w:rPr>
            <w:rFonts w:eastAsiaTheme="minorEastAsia"/>
            <w:sz w:val="22"/>
            <w:szCs w:val="22"/>
          </w:rPr>
          <w:t xml:space="preserve">Change </w:t>
        </w:r>
        <w:proofErr w:type="spellStart"/>
        <w:r w:rsidRPr="65135089">
          <w:rPr>
            <w:rFonts w:eastAsiaTheme="minorEastAsia"/>
            <w:sz w:val="22"/>
            <w:szCs w:val="22"/>
          </w:rPr>
          <w:t>directory.ipynb</w:t>
        </w:r>
      </w:ins>
      <w:proofErr w:type="spellEnd"/>
      <w:ins w:id="65" w:author="Chopra,Anubha" w:date="2024-06-25T18:42:00Z">
        <w:r w:rsidRPr="65135089">
          <w:rPr>
            <w:rFonts w:eastAsiaTheme="minorEastAsia"/>
            <w:sz w:val="22"/>
            <w:szCs w:val="22"/>
          </w:rPr>
          <w:t>: This notebook changes directory for all individual state matching files centrally.</w:t>
        </w:r>
      </w:ins>
    </w:p>
    <w:p w14:paraId="2450B7C0" w14:textId="205609F7" w:rsidR="1B615DF7" w:rsidRDefault="1B615DF7">
      <w:pPr>
        <w:pStyle w:val="ListParagraph"/>
        <w:numPr>
          <w:ilvl w:val="0"/>
          <w:numId w:val="37"/>
        </w:numPr>
        <w:spacing w:after="160" w:line="257" w:lineRule="auto"/>
        <w:rPr>
          <w:rFonts w:eastAsiaTheme="minorEastAsia"/>
          <w:sz w:val="22"/>
          <w:szCs w:val="22"/>
        </w:rPr>
        <w:pPrChange w:id="66" w:author="Chopra,Anubha" w:date="2024-06-25T18:41:00Z">
          <w:pPr>
            <w:spacing w:after="160" w:line="257" w:lineRule="auto"/>
          </w:pPr>
        </w:pPrChange>
      </w:pPr>
      <w:ins w:id="67" w:author="Chopra,Anubha" w:date="2024-06-25T18:41:00Z">
        <w:r w:rsidRPr="65135089">
          <w:rPr>
            <w:rFonts w:eastAsiaTheme="minorEastAsia"/>
            <w:sz w:val="22"/>
            <w:szCs w:val="22"/>
          </w:rPr>
          <w:t xml:space="preserve">Final </w:t>
        </w:r>
        <w:proofErr w:type="spellStart"/>
        <w:r w:rsidRPr="65135089">
          <w:rPr>
            <w:rFonts w:eastAsiaTheme="minorEastAsia"/>
            <w:sz w:val="22"/>
            <w:szCs w:val="22"/>
          </w:rPr>
          <w:t>Formating.ipynb</w:t>
        </w:r>
      </w:ins>
      <w:proofErr w:type="spellEnd"/>
      <w:ins w:id="68" w:author="Chopra,Anubha" w:date="2024-06-25T18:43:00Z">
        <w:r w:rsidRPr="65135089">
          <w:rPr>
            <w:rFonts w:eastAsiaTheme="minorEastAsia"/>
            <w:sz w:val="22"/>
            <w:szCs w:val="22"/>
          </w:rPr>
          <w:t xml:space="preserve">: This notebook carries out final </w:t>
        </w:r>
        <w:proofErr w:type="spellStart"/>
        <w:r w:rsidRPr="65135089">
          <w:rPr>
            <w:rFonts w:eastAsiaTheme="minorEastAsia"/>
            <w:sz w:val="22"/>
            <w:szCs w:val="22"/>
          </w:rPr>
          <w:t>formating</w:t>
        </w:r>
        <w:proofErr w:type="spellEnd"/>
        <w:r w:rsidRPr="65135089">
          <w:rPr>
            <w:rFonts w:eastAsiaTheme="minorEastAsia"/>
            <w:sz w:val="22"/>
            <w:szCs w:val="22"/>
          </w:rPr>
          <w:t xml:space="preserve"> of merged files as suggested by Urban Institute,</w:t>
        </w:r>
      </w:ins>
    </w:p>
    <w:p w14:paraId="6C499482" w14:textId="7ACE0253" w:rsidR="055B78A7" w:rsidRDefault="055B78A7" w:rsidP="29FDB44A">
      <w:pPr>
        <w:spacing w:after="160" w:line="257" w:lineRule="auto"/>
        <w:jc w:val="both"/>
      </w:pPr>
      <w:r w:rsidRPr="29FDB44A">
        <w:rPr>
          <w:rFonts w:ascii="Calibri" w:eastAsia="Calibri" w:hAnsi="Calibri" w:cs="Calibri"/>
          <w:sz w:val="22"/>
          <w:szCs w:val="22"/>
        </w:rPr>
        <w:t xml:space="preserve"> </w:t>
      </w:r>
    </w:p>
    <w:p w14:paraId="58DAE860" w14:textId="7234EE1F" w:rsidR="4A986A36" w:rsidDel="00176BBF" w:rsidRDefault="055B78A7" w:rsidP="4A986A36">
      <w:pPr>
        <w:spacing w:after="160" w:line="257" w:lineRule="auto"/>
        <w:jc w:val="both"/>
        <w:rPr>
          <w:del w:id="69" w:author="Chopra,Anubha" w:date="2024-06-22T09:09:00Z"/>
        </w:rPr>
      </w:pPr>
      <w:commentRangeStart w:id="70"/>
      <w:commentRangeStart w:id="71"/>
      <w:commentRangeStart w:id="72"/>
      <w:commentRangeStart w:id="73"/>
      <w:r w:rsidRPr="31A49A01">
        <w:rPr>
          <w:rFonts w:ascii="Calibri" w:eastAsia="Calibri" w:hAnsi="Calibri" w:cs="Calibri"/>
          <w:b/>
          <w:bCs/>
          <w:sz w:val="22"/>
          <w:szCs w:val="22"/>
        </w:rPr>
        <w:t>Data Dictionary</w:t>
      </w:r>
      <w:commentRangeEnd w:id="70"/>
      <w:r>
        <w:rPr>
          <w:rStyle w:val="CommentReference"/>
        </w:rPr>
        <w:commentReference w:id="70"/>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ins w:id="74" w:author="Chopra,Anubha" w:date="2024-06-23T23:27:00Z">
        <w:r w:rsidR="00B12337">
          <w:t xml:space="preserve"> for </w:t>
        </w:r>
        <w:r w:rsidR="00176BBF">
          <w:t>Output #2</w:t>
        </w:r>
      </w:ins>
      <w:ins w:id="75" w:author="Chopra,Anubha" w:date="2024-06-25T18:04:00Z">
        <w:r w:rsidR="3618F553">
          <w:t xml:space="preserve"> (which are the final matche</w:t>
        </w:r>
      </w:ins>
      <w:ins w:id="76" w:author="Chopra,Anubha" w:date="2024-06-25T18:05:00Z">
        <w:r w:rsidR="3618F553">
          <w:t xml:space="preserve">d </w:t>
        </w:r>
      </w:ins>
      <w:ins w:id="77" w:author="Chopra,Anubha" w:date="2024-06-25T18:09:00Z">
        <w:r w:rsidR="6CE171BE">
          <w:t xml:space="preserve">excel </w:t>
        </w:r>
      </w:ins>
      <w:ins w:id="78" w:author="Chopra,Anubha" w:date="2024-06-25T18:05:00Z">
        <w:r w:rsidR="3618F553">
          <w:t>files)</w:t>
        </w:r>
      </w:ins>
      <w:ins w:id="79" w:author="Chopra,Anubha" w:date="2024-06-25T18:09:00Z">
        <w:r w:rsidR="0C86FDCC">
          <w:t>.</w:t>
        </w:r>
      </w:ins>
    </w:p>
    <w:p w14:paraId="6D853ADE" w14:textId="3A633172" w:rsidR="00C92A15" w:rsidRDefault="055B78A7" w:rsidP="4A986A36">
      <w:pPr>
        <w:spacing w:after="160" w:line="257" w:lineRule="auto"/>
        <w:jc w:val="both"/>
        <w:rPr>
          <w:rFonts w:ascii="Calibri" w:eastAsia="Calibri" w:hAnsi="Calibri" w:cs="Calibri"/>
          <w:sz w:val="22"/>
          <w:szCs w:val="22"/>
        </w:rPr>
      </w:pPr>
      <w:del w:id="80" w:author="Chopra,Anubha" w:date="2024-06-22T09:09:00Z">
        <w:r w:rsidRPr="4A986A36" w:rsidDel="055B78A7">
          <w:rPr>
            <w:rFonts w:ascii="Calibri" w:eastAsia="Calibri" w:hAnsi="Calibri" w:cs="Calibri"/>
            <w:sz w:val="22"/>
            <w:szCs w:val="22"/>
          </w:rPr>
          <w:delText xml:space="preserve"> </w:delText>
        </w:r>
      </w:del>
    </w:p>
    <w:p w14:paraId="1FF7B637" w14:textId="4F4D1F52" w:rsidR="055B78A7" w:rsidRDefault="055B78A7" w:rsidP="29FDB44A">
      <w:pPr>
        <w:spacing w:after="160" w:line="257" w:lineRule="auto"/>
        <w:jc w:val="both"/>
      </w:pPr>
      <w:r w:rsidRPr="29FDB44A">
        <w:rPr>
          <w:rFonts w:ascii="Calibri" w:eastAsia="Calibri" w:hAnsi="Calibri" w:cs="Calibri"/>
          <w:sz w:val="22"/>
          <w:szCs w:val="22"/>
        </w:rPr>
        <w:t>1. `Unnamed: 0`: Index. (Links to index in Section_codes_current.xlsx)</w:t>
      </w:r>
    </w:p>
    <w:p w14:paraId="3F4B1E97" w14:textId="6BE9A43B" w:rsidR="055B78A7" w:rsidRDefault="055B78A7" w:rsidP="29FDB44A">
      <w:pPr>
        <w:spacing w:after="160" w:line="257" w:lineRule="auto"/>
        <w:jc w:val="both"/>
      </w:pPr>
      <w:r w:rsidRPr="29FDB44A">
        <w:rPr>
          <w:rFonts w:ascii="Calibri" w:eastAsia="Calibri" w:hAnsi="Calibri" w:cs="Calibri"/>
          <w:sz w:val="22"/>
          <w:szCs w:val="22"/>
        </w:rPr>
        <w:t>2. `Unnamed: 0.1`: Index. (Links to within state index in Section_codes_current.xlsx)</w:t>
      </w:r>
    </w:p>
    <w:p w14:paraId="172A3A7B" w14:textId="6FA0BD31" w:rsidR="055B78A7" w:rsidRDefault="055B78A7" w:rsidP="0D3B2597">
      <w:pPr>
        <w:spacing w:after="160" w:line="257" w:lineRule="auto"/>
        <w:jc w:val="both"/>
      </w:pPr>
      <w:r w:rsidRPr="0D3B2597">
        <w:rPr>
          <w:rFonts w:ascii="Calibri" w:eastAsia="Calibri" w:hAnsi="Calibri" w:cs="Calibri"/>
          <w:sz w:val="22"/>
          <w:szCs w:val="22"/>
        </w:rPr>
        <w:t>3. `STATE`: The US state name.</w:t>
      </w:r>
      <w:ins w:id="81" w:author="Chopra,Anubha" w:date="2024-06-25T18:28:00Z">
        <w:r w:rsidR="13030605" w:rsidRPr="0D3B2597">
          <w:rPr>
            <w:rFonts w:ascii="Calibri" w:eastAsia="Calibri" w:hAnsi="Calibri" w:cs="Calibri"/>
            <w:sz w:val="22"/>
            <w:szCs w:val="22"/>
          </w:rPr>
          <w:t xml:space="preserve"> (Extracted from Urban data)</w:t>
        </w:r>
      </w:ins>
    </w:p>
    <w:p w14:paraId="2B03414F" w14:textId="34208CCC" w:rsidR="055B78A7" w:rsidRDefault="055B78A7" w:rsidP="0D3B2597">
      <w:pPr>
        <w:spacing w:after="160" w:line="257" w:lineRule="auto"/>
        <w:jc w:val="both"/>
        <w:rPr>
          <w:rFonts w:ascii="Calibri" w:eastAsia="Calibri" w:hAnsi="Calibri" w:cs="Calibri"/>
          <w:sz w:val="22"/>
          <w:szCs w:val="22"/>
        </w:rPr>
      </w:pPr>
      <w:r w:rsidRPr="0D3B2597">
        <w:rPr>
          <w:rFonts w:ascii="Calibri" w:eastAsia="Calibri" w:hAnsi="Calibri" w:cs="Calibri"/>
          <w:sz w:val="22"/>
          <w:szCs w:val="22"/>
        </w:rPr>
        <w:t>4. `Regulatory Type`: The type or category of regulation.</w:t>
      </w:r>
      <w:ins w:id="82" w:author="Chopra,Anubha" w:date="2024-06-25T18:26:00Z">
        <w:r w:rsidR="17D80EA1" w:rsidRPr="0D3B2597">
          <w:rPr>
            <w:rFonts w:ascii="Calibri" w:eastAsia="Calibri" w:hAnsi="Calibri" w:cs="Calibri"/>
            <w:sz w:val="22"/>
            <w:szCs w:val="22"/>
          </w:rPr>
          <w:t xml:space="preserve"> (Created in Step 1c </w:t>
        </w:r>
        <w:proofErr w:type="spellStart"/>
        <w:r w:rsidR="17D80EA1" w:rsidRPr="0D3B2597">
          <w:rPr>
            <w:rFonts w:ascii="Calibri" w:eastAsia="Calibri" w:hAnsi="Calibri" w:cs="Calibri"/>
            <w:sz w:val="22"/>
            <w:szCs w:val="22"/>
          </w:rPr>
          <w:t>Extract_SectionCodes.ipynb</w:t>
        </w:r>
        <w:proofErr w:type="spellEnd"/>
        <w:r w:rsidR="17D80EA1" w:rsidRPr="0D3B2597">
          <w:rPr>
            <w:rFonts w:ascii="Calibri" w:eastAsia="Calibri" w:hAnsi="Calibri" w:cs="Calibri"/>
            <w:sz w:val="22"/>
            <w:szCs w:val="22"/>
          </w:rPr>
          <w:t>)</w:t>
        </w:r>
      </w:ins>
    </w:p>
    <w:p w14:paraId="5FCA518D" w14:textId="19980A6E" w:rsidR="055B78A7" w:rsidRDefault="055B78A7" w:rsidP="0D3B2597">
      <w:pPr>
        <w:spacing w:after="160" w:line="257" w:lineRule="auto"/>
        <w:jc w:val="both"/>
        <w:rPr>
          <w:rFonts w:ascii="Calibri" w:eastAsia="Calibri" w:hAnsi="Calibri" w:cs="Calibri"/>
          <w:sz w:val="22"/>
          <w:szCs w:val="22"/>
        </w:rPr>
      </w:pPr>
      <w:r w:rsidRPr="0D3B2597">
        <w:rPr>
          <w:rFonts w:ascii="Calibri" w:eastAsia="Calibri" w:hAnsi="Calibri" w:cs="Calibri"/>
          <w:sz w:val="22"/>
          <w:szCs w:val="22"/>
        </w:rPr>
        <w:t>5. `Regulatory Type Full`: The regulatory type along with regulator type.</w:t>
      </w:r>
      <w:ins w:id="83" w:author="Chopra,Anubha" w:date="2024-06-25T18:27:00Z">
        <w:r w:rsidR="16F37416" w:rsidRPr="0D3B2597">
          <w:rPr>
            <w:rFonts w:ascii="Calibri" w:eastAsia="Calibri" w:hAnsi="Calibri" w:cs="Calibri"/>
            <w:sz w:val="22"/>
            <w:szCs w:val="22"/>
          </w:rPr>
          <w:t xml:space="preserve"> (Extracted from Urban data)</w:t>
        </w:r>
      </w:ins>
    </w:p>
    <w:p w14:paraId="4719B159" w14:textId="5FADB0D0" w:rsidR="055B78A7" w:rsidRDefault="055B78A7" w:rsidP="0D3B2597">
      <w:pPr>
        <w:spacing w:after="160" w:line="257" w:lineRule="auto"/>
        <w:jc w:val="both"/>
        <w:rPr>
          <w:rFonts w:ascii="Calibri" w:eastAsia="Calibri" w:hAnsi="Calibri" w:cs="Calibri"/>
          <w:sz w:val="22"/>
          <w:szCs w:val="22"/>
        </w:rPr>
      </w:pPr>
      <w:r w:rsidRPr="0D3B2597">
        <w:rPr>
          <w:rFonts w:ascii="Calibri" w:eastAsia="Calibri" w:hAnsi="Calibri" w:cs="Calibri"/>
          <w:sz w:val="22"/>
          <w:szCs w:val="22"/>
        </w:rPr>
        <w:t>6. `Regulatory Body`: The governing body responsible for the regulation.</w:t>
      </w:r>
      <w:ins w:id="84" w:author="Chopra,Anubha" w:date="2024-06-25T18:27:00Z">
        <w:r w:rsidR="26FC1053" w:rsidRPr="0D3B2597">
          <w:rPr>
            <w:rFonts w:ascii="Calibri" w:eastAsia="Calibri" w:hAnsi="Calibri" w:cs="Calibri"/>
            <w:sz w:val="22"/>
            <w:szCs w:val="22"/>
          </w:rPr>
          <w:t xml:space="preserve"> (Created in Step 1c </w:t>
        </w:r>
        <w:proofErr w:type="spellStart"/>
        <w:r w:rsidR="26FC1053" w:rsidRPr="0D3B2597">
          <w:rPr>
            <w:rFonts w:ascii="Calibri" w:eastAsia="Calibri" w:hAnsi="Calibri" w:cs="Calibri"/>
            <w:sz w:val="22"/>
            <w:szCs w:val="22"/>
          </w:rPr>
          <w:t>Extract_SectionCodes.ipynb</w:t>
        </w:r>
        <w:proofErr w:type="spellEnd"/>
        <w:r w:rsidR="26FC1053" w:rsidRPr="0D3B2597">
          <w:rPr>
            <w:rFonts w:ascii="Calibri" w:eastAsia="Calibri" w:hAnsi="Calibri" w:cs="Calibri"/>
            <w:sz w:val="22"/>
            <w:szCs w:val="22"/>
          </w:rPr>
          <w:t>)</w:t>
        </w:r>
      </w:ins>
    </w:p>
    <w:p w14:paraId="103E646C" w14:textId="3D1AFE1D" w:rsidR="055B78A7" w:rsidRDefault="055B78A7" w:rsidP="31A49A01">
      <w:pPr>
        <w:spacing w:after="160" w:line="257" w:lineRule="auto"/>
        <w:jc w:val="both"/>
        <w:rPr>
          <w:rFonts w:ascii="Calibri" w:eastAsia="Calibri" w:hAnsi="Calibri" w:cs="Calibri"/>
          <w:sz w:val="22"/>
          <w:szCs w:val="22"/>
        </w:rPr>
      </w:pPr>
      <w:r w:rsidRPr="0D3B2597">
        <w:rPr>
          <w:rFonts w:ascii="Calibri" w:eastAsia="Calibri" w:hAnsi="Calibri" w:cs="Calibri"/>
          <w:sz w:val="22"/>
          <w:szCs w:val="22"/>
        </w:rPr>
        <w:t>7. `Regulation Indicator`: An indicator of whether the regulation exists or not.</w:t>
      </w:r>
      <w:ins w:id="85" w:author="Chopra,Anubha" w:date="2024-06-25T18:12:00Z">
        <w:r w:rsidR="726734D5" w:rsidRPr="0D3B2597">
          <w:rPr>
            <w:rFonts w:ascii="Calibri" w:eastAsia="Calibri" w:hAnsi="Calibri" w:cs="Calibri"/>
            <w:sz w:val="22"/>
            <w:szCs w:val="22"/>
          </w:rPr>
          <w:t xml:space="preserve"> (Created</w:t>
        </w:r>
      </w:ins>
      <w:ins w:id="86" w:author="Chopra,Anubha" w:date="2024-06-25T18:25:00Z">
        <w:r w:rsidR="20E84820" w:rsidRPr="0D3B2597">
          <w:rPr>
            <w:rFonts w:ascii="Calibri" w:eastAsia="Calibri" w:hAnsi="Calibri" w:cs="Calibri"/>
            <w:sz w:val="22"/>
            <w:szCs w:val="22"/>
          </w:rPr>
          <w:t xml:space="preserve"> in Step 1b Back(sources) transposed-Regulation </w:t>
        </w:r>
        <w:proofErr w:type="spellStart"/>
        <w:r w:rsidR="20E84820" w:rsidRPr="0D3B2597">
          <w:rPr>
            <w:rFonts w:ascii="Calibri" w:eastAsia="Calibri" w:hAnsi="Calibri" w:cs="Calibri"/>
            <w:sz w:val="22"/>
            <w:szCs w:val="22"/>
          </w:rPr>
          <w:t>Indicator.ipynb</w:t>
        </w:r>
      </w:ins>
      <w:proofErr w:type="spellEnd"/>
      <w:ins w:id="87" w:author="Chopra,Anubha" w:date="2024-06-25T18:12:00Z">
        <w:r w:rsidR="726734D5" w:rsidRPr="0D3B2597">
          <w:rPr>
            <w:rFonts w:ascii="Calibri" w:eastAsia="Calibri" w:hAnsi="Calibri" w:cs="Calibri"/>
            <w:sz w:val="22"/>
            <w:szCs w:val="22"/>
          </w:rPr>
          <w:t>)</w:t>
        </w:r>
      </w:ins>
    </w:p>
    <w:p w14:paraId="2E937132" w14:textId="794B0095" w:rsidR="055B78A7" w:rsidRDefault="055B78A7" w:rsidP="31A49A01">
      <w:pPr>
        <w:spacing w:after="160" w:line="257" w:lineRule="auto"/>
        <w:jc w:val="both"/>
        <w:rPr>
          <w:rFonts w:ascii="Calibri" w:eastAsia="Calibri" w:hAnsi="Calibri" w:cs="Calibri"/>
          <w:sz w:val="22"/>
          <w:szCs w:val="22"/>
        </w:rPr>
      </w:pPr>
      <w:r w:rsidRPr="31A49A01">
        <w:rPr>
          <w:rFonts w:ascii="Calibri" w:eastAsia="Calibri" w:hAnsi="Calibri" w:cs="Calibri"/>
          <w:sz w:val="22"/>
          <w:szCs w:val="22"/>
        </w:rPr>
        <w:t>8. `Notes`: Additional notes or comments related to the regulation.</w:t>
      </w:r>
      <w:ins w:id="88" w:author="Chopra,Anubha" w:date="2024-06-25T18:10:00Z">
        <w:r w:rsidR="79B29714" w:rsidRPr="31A49A01">
          <w:rPr>
            <w:rFonts w:ascii="Calibri" w:eastAsia="Calibri" w:hAnsi="Calibri" w:cs="Calibri"/>
            <w:sz w:val="22"/>
            <w:szCs w:val="22"/>
          </w:rPr>
          <w:t xml:space="preserve"> (Extracted from Urban data)</w:t>
        </w:r>
      </w:ins>
    </w:p>
    <w:p w14:paraId="3290477C" w14:textId="0B99C489" w:rsidR="055B78A7" w:rsidRDefault="055B78A7" w:rsidP="0D3B2597">
      <w:pPr>
        <w:spacing w:after="160" w:line="257" w:lineRule="auto"/>
        <w:jc w:val="both"/>
      </w:pPr>
      <w:r w:rsidRPr="0D3B2597">
        <w:rPr>
          <w:rFonts w:ascii="Calibri" w:eastAsia="Calibri" w:hAnsi="Calibri" w:cs="Calibri"/>
          <w:sz w:val="22"/>
          <w:szCs w:val="22"/>
        </w:rPr>
        <w:lastRenderedPageBreak/>
        <w:t>9. `Year legislation originally enacted`: The year when the legislation associated with the regulation was first enacted.</w:t>
      </w:r>
      <w:ins w:id="89" w:author="Chopra,Anubha" w:date="2024-06-25T18:12:00Z">
        <w:r w:rsidR="383683F6" w:rsidRPr="0D3B2597">
          <w:rPr>
            <w:rFonts w:ascii="Calibri" w:eastAsia="Calibri" w:hAnsi="Calibri" w:cs="Calibri"/>
            <w:sz w:val="22"/>
            <w:szCs w:val="22"/>
          </w:rPr>
          <w:t xml:space="preserve"> </w:t>
        </w:r>
      </w:ins>
      <w:ins w:id="90" w:author="Chopra,Anubha" w:date="2024-06-25T18:13:00Z">
        <w:r w:rsidR="383683F6" w:rsidRPr="0D3B2597">
          <w:rPr>
            <w:rFonts w:ascii="Calibri" w:eastAsia="Calibri" w:hAnsi="Calibri" w:cs="Calibri"/>
            <w:sz w:val="22"/>
            <w:szCs w:val="22"/>
          </w:rPr>
          <w:t>(</w:t>
        </w:r>
      </w:ins>
      <w:ins w:id="91" w:author="Chopra,Anubha" w:date="2024-06-25T18:28:00Z">
        <w:r w:rsidR="201C8D0F" w:rsidRPr="0D3B2597">
          <w:rPr>
            <w:rFonts w:ascii="Calibri" w:eastAsia="Calibri" w:hAnsi="Calibri" w:cs="Calibri"/>
            <w:sz w:val="22"/>
            <w:szCs w:val="22"/>
          </w:rPr>
          <w:t xml:space="preserve">Created in Step 1c </w:t>
        </w:r>
        <w:proofErr w:type="spellStart"/>
        <w:r w:rsidR="201C8D0F" w:rsidRPr="0D3B2597">
          <w:rPr>
            <w:rFonts w:ascii="Calibri" w:eastAsia="Calibri" w:hAnsi="Calibri" w:cs="Calibri"/>
            <w:sz w:val="22"/>
            <w:szCs w:val="22"/>
          </w:rPr>
          <w:t>Extract_SectionCodes.ipynb</w:t>
        </w:r>
        <w:proofErr w:type="spellEnd"/>
        <w:r w:rsidR="201C8D0F" w:rsidRPr="0D3B2597">
          <w:rPr>
            <w:rFonts w:ascii="Calibri" w:eastAsia="Calibri" w:hAnsi="Calibri" w:cs="Calibri"/>
            <w:sz w:val="22"/>
            <w:szCs w:val="22"/>
          </w:rPr>
          <w:t xml:space="preserve"> </w:t>
        </w:r>
      </w:ins>
      <w:ins w:id="92" w:author="Chopra,Anubha" w:date="2024-06-25T18:13:00Z">
        <w:r w:rsidR="383683F6" w:rsidRPr="0D3B2597">
          <w:rPr>
            <w:rFonts w:ascii="Calibri" w:eastAsia="Calibri" w:hAnsi="Calibri" w:cs="Calibri"/>
            <w:sz w:val="22"/>
            <w:szCs w:val="22"/>
          </w:rPr>
          <w:t>– Empty)</w:t>
        </w:r>
      </w:ins>
    </w:p>
    <w:p w14:paraId="5090037F" w14:textId="32B9955F" w:rsidR="055B78A7" w:rsidRDefault="055B78A7" w:rsidP="0D3B2597">
      <w:pPr>
        <w:spacing w:after="160" w:line="257" w:lineRule="auto"/>
        <w:jc w:val="both"/>
      </w:pPr>
      <w:r w:rsidRPr="0D3B2597">
        <w:rPr>
          <w:rFonts w:ascii="Calibri" w:eastAsia="Calibri" w:hAnsi="Calibri" w:cs="Calibri"/>
          <w:sz w:val="22"/>
          <w:szCs w:val="22"/>
        </w:rPr>
        <w:t>10. `Year legislation changed`: The year when the legislation associated with the regulation was changed.</w:t>
      </w:r>
      <w:ins w:id="93" w:author="Chopra,Anubha" w:date="2024-06-25T18:13:00Z">
        <w:r w:rsidR="0A523CD0" w:rsidRPr="0D3B2597">
          <w:rPr>
            <w:rFonts w:ascii="Calibri" w:eastAsia="Calibri" w:hAnsi="Calibri" w:cs="Calibri"/>
            <w:sz w:val="22"/>
            <w:szCs w:val="22"/>
          </w:rPr>
          <w:t xml:space="preserve"> (</w:t>
        </w:r>
      </w:ins>
      <w:ins w:id="94" w:author="Chopra,Anubha" w:date="2024-06-25T18:28:00Z">
        <w:r w:rsidR="6176B129" w:rsidRPr="0D3B2597">
          <w:rPr>
            <w:rFonts w:ascii="Calibri" w:eastAsia="Calibri" w:hAnsi="Calibri" w:cs="Calibri"/>
            <w:sz w:val="22"/>
            <w:szCs w:val="22"/>
          </w:rPr>
          <w:t xml:space="preserve">Created in Step 1c </w:t>
        </w:r>
        <w:proofErr w:type="spellStart"/>
        <w:r w:rsidR="6176B129" w:rsidRPr="0D3B2597">
          <w:rPr>
            <w:rFonts w:ascii="Calibri" w:eastAsia="Calibri" w:hAnsi="Calibri" w:cs="Calibri"/>
            <w:sz w:val="22"/>
            <w:szCs w:val="22"/>
          </w:rPr>
          <w:t>Extract_SectionCodes.ipynb</w:t>
        </w:r>
        <w:proofErr w:type="spellEnd"/>
        <w:r w:rsidR="6176B129" w:rsidRPr="0D3B2597">
          <w:rPr>
            <w:rFonts w:ascii="Calibri" w:eastAsia="Calibri" w:hAnsi="Calibri" w:cs="Calibri"/>
            <w:sz w:val="22"/>
            <w:szCs w:val="22"/>
          </w:rPr>
          <w:t xml:space="preserve"> </w:t>
        </w:r>
      </w:ins>
      <w:ins w:id="95" w:author="Chopra,Anubha" w:date="2024-06-25T18:13:00Z">
        <w:r w:rsidR="0A523CD0" w:rsidRPr="0D3B2597">
          <w:rPr>
            <w:rFonts w:ascii="Calibri" w:eastAsia="Calibri" w:hAnsi="Calibri" w:cs="Calibri"/>
            <w:sz w:val="22"/>
            <w:szCs w:val="22"/>
          </w:rPr>
          <w:t>– Empty)</w:t>
        </w:r>
      </w:ins>
    </w:p>
    <w:p w14:paraId="6E1122AC" w14:textId="702EB759" w:rsidR="055B78A7" w:rsidRDefault="055B78A7" w:rsidP="0D3B2597">
      <w:pPr>
        <w:spacing w:after="160" w:line="257" w:lineRule="auto"/>
        <w:jc w:val="both"/>
      </w:pPr>
      <w:r w:rsidRPr="0D3B2597">
        <w:rPr>
          <w:rFonts w:ascii="Calibri" w:eastAsia="Calibri" w:hAnsi="Calibri" w:cs="Calibri"/>
          <w:sz w:val="22"/>
          <w:szCs w:val="22"/>
        </w:rPr>
        <w:t>11. `Type of Change`: The type of change made to the legislation.</w:t>
      </w:r>
      <w:ins w:id="96" w:author="Chopra,Anubha" w:date="2024-06-25T18:13:00Z">
        <w:r w:rsidR="7714C274" w:rsidRPr="0D3B2597">
          <w:rPr>
            <w:rFonts w:ascii="Calibri" w:eastAsia="Calibri" w:hAnsi="Calibri" w:cs="Calibri"/>
            <w:sz w:val="22"/>
            <w:szCs w:val="22"/>
          </w:rPr>
          <w:t xml:space="preserve"> (</w:t>
        </w:r>
      </w:ins>
      <w:ins w:id="97" w:author="Chopra,Anubha" w:date="2024-06-25T18:29:00Z">
        <w:r w:rsidR="652DE8C5" w:rsidRPr="0D3B2597">
          <w:rPr>
            <w:rFonts w:ascii="Calibri" w:eastAsia="Calibri" w:hAnsi="Calibri" w:cs="Calibri"/>
            <w:sz w:val="22"/>
            <w:szCs w:val="22"/>
          </w:rPr>
          <w:t xml:space="preserve">Created in Step 1c </w:t>
        </w:r>
        <w:proofErr w:type="spellStart"/>
        <w:r w:rsidR="652DE8C5" w:rsidRPr="0D3B2597">
          <w:rPr>
            <w:rFonts w:ascii="Calibri" w:eastAsia="Calibri" w:hAnsi="Calibri" w:cs="Calibri"/>
            <w:sz w:val="22"/>
            <w:szCs w:val="22"/>
          </w:rPr>
          <w:t>Extract_SectionCodes.ipynb</w:t>
        </w:r>
        <w:proofErr w:type="spellEnd"/>
        <w:r w:rsidR="652DE8C5" w:rsidRPr="0D3B2597">
          <w:rPr>
            <w:rFonts w:ascii="Calibri" w:eastAsia="Calibri" w:hAnsi="Calibri" w:cs="Calibri"/>
            <w:sz w:val="22"/>
            <w:szCs w:val="22"/>
          </w:rPr>
          <w:t xml:space="preserve"> </w:t>
        </w:r>
      </w:ins>
      <w:ins w:id="98" w:author="Chopra,Anubha" w:date="2024-06-25T18:13:00Z">
        <w:r w:rsidR="7714C274" w:rsidRPr="0D3B2597">
          <w:rPr>
            <w:rFonts w:ascii="Calibri" w:eastAsia="Calibri" w:hAnsi="Calibri" w:cs="Calibri"/>
            <w:sz w:val="22"/>
            <w:szCs w:val="22"/>
          </w:rPr>
          <w:t>– Empty)</w:t>
        </w:r>
      </w:ins>
    </w:p>
    <w:p w14:paraId="195644EA" w14:textId="09040BFF" w:rsidR="055B78A7" w:rsidRDefault="055B78A7" w:rsidP="29FDB44A">
      <w:pPr>
        <w:spacing w:after="160" w:line="257" w:lineRule="auto"/>
        <w:jc w:val="both"/>
      </w:pPr>
      <w:r w:rsidRPr="31A49A01">
        <w:rPr>
          <w:rFonts w:ascii="Calibri" w:eastAsia="Calibri" w:hAnsi="Calibri" w:cs="Calibri"/>
          <w:sz w:val="22"/>
          <w:szCs w:val="22"/>
        </w:rPr>
        <w:t>12. `Section Code`: The Section Code for the regulation. (Extracted from Urban data</w:t>
      </w:r>
      <w:del w:id="99" w:author="Chopra,Anubha" w:date="2024-06-25T18:10:00Z">
        <w:r w:rsidRPr="31A49A01" w:rsidDel="055B78A7">
          <w:rPr>
            <w:rFonts w:ascii="Calibri" w:eastAsia="Calibri" w:hAnsi="Calibri" w:cs="Calibri"/>
            <w:sz w:val="22"/>
            <w:szCs w:val="22"/>
          </w:rPr>
          <w:delText>.</w:delText>
        </w:r>
      </w:del>
      <w:r w:rsidRPr="31A49A01">
        <w:rPr>
          <w:rFonts w:ascii="Calibri" w:eastAsia="Calibri" w:hAnsi="Calibri" w:cs="Calibri"/>
          <w:sz w:val="22"/>
          <w:szCs w:val="22"/>
        </w:rPr>
        <w:t>)</w:t>
      </w:r>
    </w:p>
    <w:p w14:paraId="58CD585D" w14:textId="2957F18F" w:rsidR="055B78A7" w:rsidRDefault="055B78A7" w:rsidP="0D3B2597">
      <w:pPr>
        <w:spacing w:after="160" w:line="257" w:lineRule="auto"/>
        <w:jc w:val="both"/>
      </w:pPr>
      <w:r w:rsidRPr="0D3B2597">
        <w:rPr>
          <w:rFonts w:ascii="Calibri" w:eastAsia="Calibri" w:hAnsi="Calibri" w:cs="Calibri"/>
          <w:sz w:val="22"/>
          <w:szCs w:val="22"/>
        </w:rPr>
        <w:t>13. `State`: The US state name</w:t>
      </w:r>
      <w:ins w:id="100" w:author="Chopra,Anubha" w:date="2024-06-25T18:28:00Z">
        <w:r w:rsidR="60E7C1AE" w:rsidRPr="0D3B2597">
          <w:rPr>
            <w:rFonts w:ascii="Calibri" w:eastAsia="Calibri" w:hAnsi="Calibri" w:cs="Calibri"/>
            <w:sz w:val="22"/>
            <w:szCs w:val="22"/>
          </w:rPr>
          <w:t xml:space="preserve"> (Extracted from Drexel data)</w:t>
        </w:r>
      </w:ins>
    </w:p>
    <w:p w14:paraId="0F83CB8D" w14:textId="3A7FB367" w:rsidR="055B78A7" w:rsidRDefault="055B78A7" w:rsidP="0D3B2597">
      <w:pPr>
        <w:spacing w:after="160" w:line="257" w:lineRule="auto"/>
        <w:jc w:val="both"/>
      </w:pPr>
      <w:r w:rsidRPr="0D3B2597">
        <w:rPr>
          <w:rFonts w:ascii="Calibri" w:eastAsia="Calibri" w:hAnsi="Calibri" w:cs="Calibri"/>
          <w:sz w:val="22"/>
          <w:szCs w:val="22"/>
        </w:rPr>
        <w:t>14. `section`: The Section Code for the regulation.</w:t>
      </w:r>
      <w:ins w:id="101" w:author="Chopra,Anubha" w:date="2024-06-25T18:28:00Z">
        <w:r w:rsidR="05E737D1" w:rsidRPr="0D3B2597">
          <w:rPr>
            <w:rFonts w:ascii="Calibri" w:eastAsia="Calibri" w:hAnsi="Calibri" w:cs="Calibri"/>
            <w:sz w:val="22"/>
            <w:szCs w:val="22"/>
          </w:rPr>
          <w:t xml:space="preserve"> (Extracted from Drexel data)</w:t>
        </w:r>
      </w:ins>
    </w:p>
    <w:p w14:paraId="353A7825" w14:textId="17318BC0" w:rsidR="055B78A7" w:rsidRDefault="055B78A7" w:rsidP="31A49A01">
      <w:pPr>
        <w:spacing w:after="160" w:line="257" w:lineRule="auto"/>
        <w:jc w:val="both"/>
      </w:pPr>
      <w:r w:rsidRPr="31A49A01">
        <w:rPr>
          <w:rFonts w:ascii="Calibri" w:eastAsia="Calibri" w:hAnsi="Calibri" w:cs="Calibri"/>
          <w:sz w:val="22"/>
          <w:szCs w:val="22"/>
        </w:rPr>
        <w:t>15. `text`: The text under the Section Code.</w:t>
      </w:r>
      <w:ins w:id="102" w:author="Chopra,Anubha" w:date="2024-06-25T18:10:00Z">
        <w:r w:rsidR="1DDABB97" w:rsidRPr="31A49A01">
          <w:rPr>
            <w:rFonts w:ascii="Calibri" w:eastAsia="Calibri" w:hAnsi="Calibri" w:cs="Calibri"/>
            <w:sz w:val="22"/>
            <w:szCs w:val="22"/>
          </w:rPr>
          <w:t xml:space="preserve"> (Extracted from Drexel data)</w:t>
        </w:r>
      </w:ins>
    </w:p>
    <w:p w14:paraId="6CB54A4D" w14:textId="461A1DE3" w:rsidR="055B78A7" w:rsidRDefault="055B78A7" w:rsidP="29FDB44A">
      <w:pPr>
        <w:spacing w:after="160" w:line="257" w:lineRule="auto"/>
        <w:jc w:val="both"/>
      </w:pPr>
      <w:r w:rsidRPr="0D3B2597">
        <w:rPr>
          <w:rFonts w:ascii="Calibri" w:eastAsia="Calibri" w:hAnsi="Calibri" w:cs="Calibri"/>
          <w:sz w:val="22"/>
          <w:szCs w:val="22"/>
        </w:rPr>
        <w:t>16. `ID-State`: Identifier for row.</w:t>
      </w:r>
      <w:ins w:id="103" w:author="Chopra,Anubha" w:date="2024-06-25T18:10:00Z">
        <w:r w:rsidR="54FAEEED" w:rsidRPr="0D3B2597">
          <w:rPr>
            <w:rFonts w:ascii="Calibri" w:eastAsia="Calibri" w:hAnsi="Calibri" w:cs="Calibri"/>
            <w:sz w:val="22"/>
            <w:szCs w:val="22"/>
          </w:rPr>
          <w:t xml:space="preserve"> (Created</w:t>
        </w:r>
      </w:ins>
      <w:ins w:id="104" w:author="Chopra,Anubha" w:date="2024-06-25T18:24:00Z">
        <w:r w:rsidR="68CCFA4F" w:rsidRPr="0D3B2597">
          <w:rPr>
            <w:rFonts w:ascii="Calibri" w:eastAsia="Calibri" w:hAnsi="Calibri" w:cs="Calibri"/>
            <w:sz w:val="22"/>
            <w:szCs w:val="22"/>
          </w:rPr>
          <w:t xml:space="preserve"> in Final </w:t>
        </w:r>
        <w:proofErr w:type="spellStart"/>
        <w:r w:rsidR="68CCFA4F" w:rsidRPr="0D3B2597">
          <w:rPr>
            <w:rFonts w:ascii="Calibri" w:eastAsia="Calibri" w:hAnsi="Calibri" w:cs="Calibri"/>
            <w:sz w:val="22"/>
            <w:szCs w:val="22"/>
          </w:rPr>
          <w:t>Formating.ipynb</w:t>
        </w:r>
      </w:ins>
      <w:proofErr w:type="spellEnd"/>
      <w:ins w:id="105" w:author="Chopra,Anubha" w:date="2024-06-25T18:10:00Z">
        <w:r w:rsidR="54FAEEED" w:rsidRPr="0D3B2597">
          <w:rPr>
            <w:rFonts w:ascii="Calibri" w:eastAsia="Calibri" w:hAnsi="Calibri" w:cs="Calibri"/>
            <w:sz w:val="22"/>
            <w:szCs w:val="22"/>
          </w:rPr>
          <w:t>)</w:t>
        </w:r>
      </w:ins>
    </w:p>
    <w:p w14:paraId="696A041A" w14:textId="69942CE7" w:rsidR="055B78A7" w:rsidRDefault="055B78A7" w:rsidP="29FDB44A">
      <w:pPr>
        <w:spacing w:after="160" w:line="257" w:lineRule="auto"/>
        <w:jc w:val="both"/>
      </w:pPr>
      <w:r w:rsidRPr="29FDB44A">
        <w:rPr>
          <w:rFonts w:ascii="Calibri" w:eastAsia="Calibri" w:hAnsi="Calibri" w:cs="Calibri"/>
          <w:sz w:val="22"/>
          <w:szCs w:val="22"/>
        </w:rPr>
        <w:t>17. `ID`: Identifier from Section_codes_current.xlsx.</w:t>
      </w:r>
    </w:p>
    <w:p w14:paraId="0BF81348" w14:textId="285434F2" w:rsidR="055B78A7" w:rsidRDefault="055B78A7" w:rsidP="0D3B2597">
      <w:pPr>
        <w:spacing w:after="160" w:line="257" w:lineRule="auto"/>
        <w:jc w:val="both"/>
      </w:pPr>
      <w:r w:rsidRPr="0D3B2597">
        <w:rPr>
          <w:rFonts w:ascii="Calibri" w:eastAsia="Calibri" w:hAnsi="Calibri" w:cs="Calibri"/>
          <w:sz w:val="22"/>
          <w:szCs w:val="22"/>
        </w:rPr>
        <w:t xml:space="preserve">18. `Regulatory Type </w:t>
      </w:r>
      <w:proofErr w:type="spellStart"/>
      <w:r w:rsidRPr="0D3B2597">
        <w:rPr>
          <w:rFonts w:ascii="Calibri" w:eastAsia="Calibri" w:hAnsi="Calibri" w:cs="Calibri"/>
          <w:sz w:val="22"/>
          <w:szCs w:val="22"/>
        </w:rPr>
        <w:t>Abbr</w:t>
      </w:r>
      <w:proofErr w:type="spellEnd"/>
      <w:r w:rsidRPr="0D3B2597">
        <w:rPr>
          <w:rFonts w:ascii="Calibri" w:eastAsia="Calibri" w:hAnsi="Calibri" w:cs="Calibri"/>
          <w:sz w:val="22"/>
          <w:szCs w:val="22"/>
        </w:rPr>
        <w:t>`: Abbreviation of the regulatory type.</w:t>
      </w:r>
      <w:ins w:id="106" w:author="Chopra,Anubha" w:date="2024-06-25T18:30:00Z">
        <w:r w:rsidR="797F252D" w:rsidRPr="0D3B2597">
          <w:rPr>
            <w:rFonts w:ascii="Calibri" w:eastAsia="Calibri" w:hAnsi="Calibri" w:cs="Calibri"/>
            <w:sz w:val="22"/>
            <w:szCs w:val="22"/>
          </w:rPr>
          <w:t xml:space="preserve"> (Created in Final </w:t>
        </w:r>
        <w:proofErr w:type="spellStart"/>
        <w:r w:rsidR="797F252D" w:rsidRPr="0D3B2597">
          <w:rPr>
            <w:rFonts w:ascii="Calibri" w:eastAsia="Calibri" w:hAnsi="Calibri" w:cs="Calibri"/>
            <w:sz w:val="22"/>
            <w:szCs w:val="22"/>
          </w:rPr>
          <w:t>Formating.ipynb</w:t>
        </w:r>
        <w:proofErr w:type="spellEnd"/>
        <w:r w:rsidR="797F252D" w:rsidRPr="0D3B2597">
          <w:rPr>
            <w:rFonts w:ascii="Calibri" w:eastAsia="Calibri" w:hAnsi="Calibri" w:cs="Calibri"/>
            <w:sz w:val="22"/>
            <w:szCs w:val="22"/>
          </w:rPr>
          <w:t>)</w:t>
        </w:r>
      </w:ins>
    </w:p>
    <w:p w14:paraId="41546CDF" w14:textId="1C45B92A" w:rsidR="29FDB44A" w:rsidRDefault="29FDB44A" w:rsidP="29FDB44A"/>
    <w:p w14:paraId="7AD43CE3" w14:textId="01F96C80" w:rsidR="29FDB44A" w:rsidRDefault="29FDB44A" w:rsidP="29FDB44A">
      <w:pPr>
        <w:pStyle w:val="paragraph"/>
        <w:rPr>
          <w:rStyle w:val="normaltextrun"/>
          <w:rFonts w:ascii="Calibri" w:hAnsi="Calibri" w:cs="Calibri"/>
          <w:b/>
          <w:bCs/>
          <w:sz w:val="22"/>
          <w:szCs w:val="22"/>
        </w:rPr>
      </w:pPr>
    </w:p>
    <w:sectPr w:rsidR="29FDB44A" w:rsidSect="004E20F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Harrison,Teresa" w:date="2024-06-11T06:12:00Z" w:initials="H">
    <w:p w14:paraId="630ABEC5" w14:textId="77777777" w:rsidR="00C31471" w:rsidRDefault="00C31471" w:rsidP="00C31471">
      <w:pPr>
        <w:pStyle w:val="CommentText"/>
      </w:pPr>
      <w:r>
        <w:rPr>
          <w:rStyle w:val="CommentReference"/>
        </w:rPr>
        <w:annotationRef/>
      </w:r>
      <w:r>
        <w:t>What code is used to clean data #3 and #4?</w:t>
      </w:r>
    </w:p>
  </w:comment>
  <w:comment w:id="4" w:author="Chopra,Anubha" w:date="2024-06-14T15:58:00Z" w:initials="Ch">
    <w:p w14:paraId="244322F3" w14:textId="00EE190A" w:rsidR="4A986A36" w:rsidRDefault="4A986A36">
      <w:pPr>
        <w:pStyle w:val="CommentText"/>
      </w:pPr>
      <w:r>
        <w:t>We do not need to clean data #3 and #4. They are used and relevant columns extracted and modified in respective state-wise jupyter notebooks.</w:t>
      </w:r>
      <w:r>
        <w:rPr>
          <w:rStyle w:val="CommentReference"/>
        </w:rPr>
        <w:annotationRef/>
      </w:r>
    </w:p>
  </w:comment>
  <w:comment w:id="19" w:author="Harrison,Teresa" w:date="2024-06-11T06:22:00Z" w:initials="Ha">
    <w:p w14:paraId="2D4C4979" w14:textId="77777777" w:rsidR="4A986A36" w:rsidRDefault="4A986A36" w:rsidP="4A986A36">
      <w:pPr>
        <w:pStyle w:val="CommentText"/>
      </w:pPr>
      <w:r>
        <w:t>There is no program #4</w:t>
      </w:r>
      <w:r>
        <w:rPr>
          <w:rStyle w:val="CommentReference"/>
        </w:rPr>
        <w:annotationRef/>
      </w:r>
    </w:p>
  </w:comment>
  <w:comment w:id="20" w:author="Harrison,Teresa" w:date="2024-06-11T06:22:00Z" w:initials="Ha">
    <w:p w14:paraId="1B38D54A" w14:textId="77777777" w:rsidR="4A986A36" w:rsidRDefault="4A986A36" w:rsidP="4A986A36">
      <w:pPr>
        <w:pStyle w:val="CommentText"/>
      </w:pPr>
      <w:r>
        <w:t>And you said you shouldn’t need to touch code #4—that it is a folder</w:t>
      </w:r>
      <w:r>
        <w:rPr>
          <w:rStyle w:val="CommentReference"/>
        </w:rPr>
        <w:annotationRef/>
      </w:r>
    </w:p>
  </w:comment>
  <w:comment w:id="12" w:author="Harrison,Teresa" w:date="2024-06-11T06:26:00Z" w:initials="Ha">
    <w:p w14:paraId="36504033" w14:textId="77777777" w:rsidR="4A986A36" w:rsidRDefault="4A986A36" w:rsidP="4A986A36">
      <w:pPr>
        <w:pStyle w:val="CommentText"/>
      </w:pPr>
      <w:r>
        <w:t>Is there a way to make this nested so that it is automatically changed?  That is a lot of files to change—increases errors a lot.</w:t>
      </w:r>
      <w:r>
        <w:rPr>
          <w:rStyle w:val="CommentReference"/>
        </w:rPr>
        <w:annotationRef/>
      </w:r>
    </w:p>
  </w:comment>
  <w:comment w:id="21" w:author="Chopra,Anubha" w:date="2024-06-14T16:23:00Z" w:initials="Ch">
    <w:p w14:paraId="6DDEA525" w14:textId="1D51F56E" w:rsidR="4A986A36" w:rsidRDefault="4A986A36">
      <w:pPr>
        <w:pStyle w:val="CommentText"/>
      </w:pPr>
      <w:r>
        <w:t>I am referring to all statewise programs (which is in a folder) as Program #5. Changed it to Programs #5 and also adding a note next to it.</w:t>
      </w:r>
      <w:r>
        <w:rPr>
          <w:rStyle w:val="CommentReference"/>
        </w:rPr>
        <w:annotationRef/>
      </w:r>
    </w:p>
    <w:p w14:paraId="466F8322" w14:textId="0F07CAA9" w:rsidR="4A986A36" w:rsidRDefault="4A986A36">
      <w:pPr>
        <w:pStyle w:val="CommentText"/>
      </w:pPr>
    </w:p>
  </w:comment>
  <w:comment w:id="13" w:author="Chopra,Anubha" w:date="2024-06-19T04:01:00Z" w:initials="Ch">
    <w:p w14:paraId="1EC1E639" w14:textId="68571911" w:rsidR="4A986A36" w:rsidRDefault="4A986A36">
      <w:pPr>
        <w:pStyle w:val="CommentText"/>
      </w:pPr>
      <w:r>
        <w:t>Added code to do so.</w:t>
      </w:r>
      <w:r>
        <w:rPr>
          <w:rStyle w:val="CommentReference"/>
        </w:rPr>
        <w:annotationRef/>
      </w:r>
    </w:p>
  </w:comment>
  <w:comment w:id="41" w:author="Harrison,Teresa" w:date="2024-06-11T06:20:00Z" w:initials="H">
    <w:p w14:paraId="22D01025" w14:textId="77777777" w:rsidR="002C6B03" w:rsidRDefault="002C6B03" w:rsidP="002C6B03">
      <w:pPr>
        <w:pStyle w:val="CommentText"/>
      </w:pPr>
      <w:r>
        <w:rPr>
          <w:rStyle w:val="CommentReference"/>
        </w:rPr>
        <w:annotationRef/>
      </w:r>
      <w:r>
        <w:t>This numbering scheme is wrong and doesn’t match the output #’s below.</w:t>
      </w:r>
    </w:p>
  </w:comment>
  <w:comment w:id="42" w:author="Chopra,Anubha" w:date="2024-06-14T16:03:00Z" w:initials="Ch">
    <w:p w14:paraId="4F39FCCA" w14:textId="636006B5" w:rsidR="4A986A36" w:rsidRDefault="4A986A36">
      <w:pPr>
        <w:pStyle w:val="CommentText"/>
      </w:pPr>
      <w:r>
        <w:t>Corrected.</w:t>
      </w:r>
      <w:r>
        <w:rPr>
          <w:rStyle w:val="CommentReference"/>
        </w:rPr>
        <w:annotationRef/>
      </w:r>
    </w:p>
  </w:comment>
  <w:comment w:id="50" w:author="Harrison,Teresa" w:date="2024-06-11T06:22:00Z" w:initials="H">
    <w:p w14:paraId="5B10DC52" w14:textId="77777777" w:rsidR="002C6B03" w:rsidRDefault="002C6B03" w:rsidP="002C6B03">
      <w:pPr>
        <w:pStyle w:val="CommentText"/>
      </w:pPr>
      <w:r>
        <w:rPr>
          <w:rStyle w:val="CommentReference"/>
        </w:rPr>
        <w:annotationRef/>
      </w:r>
      <w:r>
        <w:t>There is no program #4</w:t>
      </w:r>
    </w:p>
  </w:comment>
  <w:comment w:id="51" w:author="Harrison,Teresa" w:date="2024-06-11T06:22:00Z" w:initials="H">
    <w:p w14:paraId="0E3A993E" w14:textId="77777777" w:rsidR="002C6B03" w:rsidRDefault="002C6B03" w:rsidP="002C6B03">
      <w:pPr>
        <w:pStyle w:val="CommentText"/>
      </w:pPr>
      <w:r>
        <w:rPr>
          <w:rStyle w:val="CommentReference"/>
        </w:rPr>
        <w:annotationRef/>
      </w:r>
      <w:r>
        <w:t>And you said you shouldn’t need to touch code #4—that it is a folder</w:t>
      </w:r>
    </w:p>
  </w:comment>
  <w:comment w:id="46" w:author="Harrison,Teresa" w:date="2024-06-11T06:26:00Z" w:initials="H">
    <w:p w14:paraId="0CD89362" w14:textId="77777777" w:rsidR="002C6B03" w:rsidRDefault="002C6B03" w:rsidP="002C6B03">
      <w:pPr>
        <w:pStyle w:val="CommentText"/>
      </w:pPr>
      <w:r>
        <w:rPr>
          <w:rStyle w:val="CommentReference"/>
        </w:rPr>
        <w:annotationRef/>
      </w:r>
      <w:r>
        <w:t>Is there a way to make this nested so that it is automatically changed?  That is a lot of files to change—increases errors a lot.</w:t>
      </w:r>
    </w:p>
  </w:comment>
  <w:comment w:id="47" w:author="Chopra,Anubha" w:date="2024-06-19T04:02:00Z" w:initials="Ch">
    <w:p w14:paraId="796448F5" w14:textId="0D0D4708" w:rsidR="4A986A36" w:rsidRDefault="4A986A36">
      <w:pPr>
        <w:pStyle w:val="CommentText"/>
      </w:pPr>
      <w:r>
        <w:t>Added Program #9.</w:t>
      </w:r>
      <w:r>
        <w:rPr>
          <w:rStyle w:val="CommentReference"/>
        </w:rPr>
        <w:annotationRef/>
      </w:r>
    </w:p>
  </w:comment>
  <w:comment w:id="57" w:author="Harrison,Teresa" w:date="2024-06-11T06:23:00Z" w:initials="H">
    <w:p w14:paraId="745E8946" w14:textId="7DAD0ACF" w:rsidR="002C6B03" w:rsidRDefault="002C6B03" w:rsidP="002C6B03">
      <w:pPr>
        <w:pStyle w:val="CommentText"/>
      </w:pPr>
      <w:r>
        <w:rPr>
          <w:rStyle w:val="CommentReference"/>
        </w:rPr>
        <w:annotationRef/>
      </w:r>
      <w:r>
        <w:t>Again numbers don’t match the above listings for output</w:t>
      </w:r>
    </w:p>
  </w:comment>
  <w:comment w:id="58" w:author="Chopra,Anubha" w:date="2024-06-14T16:09:00Z" w:initials="Ch">
    <w:p w14:paraId="6C5E91DA" w14:textId="2A3A9376" w:rsidR="4A986A36" w:rsidRDefault="4A986A36">
      <w:pPr>
        <w:pStyle w:val="CommentText"/>
      </w:pPr>
      <w:r>
        <w:t>Corrected.</w:t>
      </w:r>
      <w:r>
        <w:rPr>
          <w:rStyle w:val="CommentReference"/>
        </w:rPr>
        <w:annotationRef/>
      </w:r>
    </w:p>
  </w:comment>
  <w:comment w:id="70" w:author="Harrison,Teresa" w:date="2024-06-11T06:27:00Z" w:initials="H">
    <w:p w14:paraId="34895D6E" w14:textId="77777777" w:rsidR="002C6B03" w:rsidRDefault="002C6B03" w:rsidP="002C6B03">
      <w:pPr>
        <w:pStyle w:val="CommentText"/>
      </w:pPr>
      <w:r>
        <w:rPr>
          <w:rStyle w:val="CommentReference"/>
        </w:rPr>
        <w:annotationRef/>
      </w:r>
      <w:r>
        <w:t>You need to explain what these variables are referring to.  What data set are these variables in, etc?</w:t>
      </w:r>
    </w:p>
  </w:comment>
  <w:comment w:id="71" w:author="Harrison,Teresa" w:date="2024-06-11T06:28:00Z" w:initials="H">
    <w:p w14:paraId="67FCCC30" w14:textId="77777777" w:rsidR="002C6B03" w:rsidRDefault="002C6B03" w:rsidP="002C6B03">
      <w:pPr>
        <w:pStyle w:val="CommentText"/>
      </w:pPr>
      <w:r>
        <w:rPr>
          <w:rStyle w:val="CommentReference"/>
        </w:rPr>
        <w:annotationRef/>
      </w:r>
      <w:r>
        <w:t>Are there any other variables from other data sets that we needed to explain?</w:t>
      </w:r>
    </w:p>
  </w:comment>
  <w:comment w:id="72" w:author="Chopra,Anubha" w:date="2024-06-23T23:24:00Z" w:initials="AC">
    <w:p w14:paraId="377687BC" w14:textId="77777777" w:rsidR="00844105" w:rsidRDefault="00844105" w:rsidP="00844105">
      <w:r>
        <w:rPr>
          <w:rStyle w:val="CommentReference"/>
        </w:rPr>
        <w:annotationRef/>
      </w:r>
      <w:r>
        <w:rPr>
          <w:sz w:val="20"/>
          <w:szCs w:val="20"/>
        </w:rPr>
        <w:t xml:space="preserve">Working on this. Requires me to revisit code files. </w:t>
      </w:r>
    </w:p>
  </w:comment>
  <w:comment w:id="73" w:author="Chopra,Anubha" w:date="2024-06-23T23:29:00Z" w:initials="AC">
    <w:p w14:paraId="3E5432E2" w14:textId="77777777" w:rsidR="00E83043" w:rsidRDefault="00E83043" w:rsidP="00E83043">
      <w:r>
        <w:rPr>
          <w:rStyle w:val="CommentReference"/>
        </w:rPr>
        <w:annotationRef/>
      </w:r>
      <w:r>
        <w:rPr>
          <w:sz w:val="20"/>
          <w:szCs w:val="20"/>
        </w:rPr>
        <w:t xml:space="preserve">Though I think the code is self explanatory when it is creating variables and matching between Drexel and Urban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0ABEC5" w15:done="0"/>
  <w15:commentEx w15:paraId="244322F3" w15:paraIdParent="630ABEC5" w15:done="0"/>
  <w15:commentEx w15:paraId="2D4C4979" w15:done="0"/>
  <w15:commentEx w15:paraId="1B38D54A" w15:paraIdParent="2D4C4979" w15:done="0"/>
  <w15:commentEx w15:paraId="36504033" w15:done="0"/>
  <w15:commentEx w15:paraId="466F8322" w15:done="0"/>
  <w15:commentEx w15:paraId="1EC1E639" w15:done="0"/>
  <w15:commentEx w15:paraId="22D01025" w15:done="0"/>
  <w15:commentEx w15:paraId="4F39FCCA" w15:paraIdParent="22D01025" w15:done="0"/>
  <w15:commentEx w15:paraId="5B10DC52" w15:done="0"/>
  <w15:commentEx w15:paraId="0E3A993E" w15:paraIdParent="5B10DC52" w15:done="0"/>
  <w15:commentEx w15:paraId="0CD89362" w15:done="0"/>
  <w15:commentEx w15:paraId="796448F5" w15:paraIdParent="0CD89362" w15:done="0"/>
  <w15:commentEx w15:paraId="745E8946" w15:done="0"/>
  <w15:commentEx w15:paraId="6C5E91DA" w15:paraIdParent="745E8946" w15:done="0"/>
  <w15:commentEx w15:paraId="34895D6E" w15:done="0"/>
  <w15:commentEx w15:paraId="67FCCC30" w15:paraIdParent="34895D6E" w15:done="0"/>
  <w15:commentEx w15:paraId="377687BC" w15:paraIdParent="34895D6E" w15:done="0"/>
  <w15:commentEx w15:paraId="3E5432E2" w15:paraIdParent="34895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0A5208" w16cex:dateUtc="2024-06-11T10:12:00Z"/>
  <w16cex:commentExtensible w16cex:durableId="20264B05" w16cex:dateUtc="2024-06-14T19:58:00Z"/>
  <w16cex:commentExtensible w16cex:durableId="049E93CD" w16cex:dateUtc="2024-06-11T10:22:00Z"/>
  <w16cex:commentExtensible w16cex:durableId="5C89DE92" w16cex:dateUtc="2024-06-11T10:22:00Z"/>
  <w16cex:commentExtensible w16cex:durableId="33703937" w16cex:dateUtc="2024-06-11T10:26:00Z"/>
  <w16cex:commentExtensible w16cex:durableId="3B411137" w16cex:dateUtc="2024-06-14T20:23:00Z"/>
  <w16cex:commentExtensible w16cex:durableId="7E37A661" w16cex:dateUtc="2024-06-19T08:01:00Z"/>
  <w16cex:commentExtensible w16cex:durableId="7F2877FE" w16cex:dateUtc="2024-06-11T10:20:00Z"/>
  <w16cex:commentExtensible w16cex:durableId="76F58EAE" w16cex:dateUtc="2024-06-14T20:03:00Z"/>
  <w16cex:commentExtensible w16cex:durableId="3C3C181A" w16cex:dateUtc="2024-06-11T10:22:00Z"/>
  <w16cex:commentExtensible w16cex:durableId="7696597B" w16cex:dateUtc="2024-06-11T10:22:00Z"/>
  <w16cex:commentExtensible w16cex:durableId="06EB8303" w16cex:dateUtc="2024-06-11T10:26:00Z"/>
  <w16cex:commentExtensible w16cex:durableId="706EE51C" w16cex:dateUtc="2024-06-19T08:02:00Z"/>
  <w16cex:commentExtensible w16cex:durableId="6B268AD1" w16cex:dateUtc="2024-06-11T10:23:00Z"/>
  <w16cex:commentExtensible w16cex:durableId="7CB14C06" w16cex:dateUtc="2024-06-14T20:09:00Z"/>
  <w16cex:commentExtensible w16cex:durableId="49BB399E" w16cex:dateUtc="2024-06-11T10:27:00Z"/>
  <w16cex:commentExtensible w16cex:durableId="413F3514" w16cex:dateUtc="2024-06-11T10:28:00Z"/>
  <w16cex:commentExtensible w16cex:durableId="4E602E3C" w16cex:dateUtc="2024-06-23T17:54:00Z"/>
  <w16cex:commentExtensible w16cex:durableId="1A3FA425" w16cex:dateUtc="2024-06-23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0ABEC5" w16cid:durableId="210A5208"/>
  <w16cid:commentId w16cid:paraId="244322F3" w16cid:durableId="20264B05"/>
  <w16cid:commentId w16cid:paraId="2D4C4979" w16cid:durableId="049E93CD"/>
  <w16cid:commentId w16cid:paraId="1B38D54A" w16cid:durableId="5C89DE92"/>
  <w16cid:commentId w16cid:paraId="36504033" w16cid:durableId="33703937"/>
  <w16cid:commentId w16cid:paraId="466F8322" w16cid:durableId="3B411137"/>
  <w16cid:commentId w16cid:paraId="1EC1E639" w16cid:durableId="7E37A661"/>
  <w16cid:commentId w16cid:paraId="22D01025" w16cid:durableId="7F2877FE"/>
  <w16cid:commentId w16cid:paraId="4F39FCCA" w16cid:durableId="76F58EAE"/>
  <w16cid:commentId w16cid:paraId="5B10DC52" w16cid:durableId="3C3C181A"/>
  <w16cid:commentId w16cid:paraId="0E3A993E" w16cid:durableId="7696597B"/>
  <w16cid:commentId w16cid:paraId="0CD89362" w16cid:durableId="06EB8303"/>
  <w16cid:commentId w16cid:paraId="796448F5" w16cid:durableId="706EE51C"/>
  <w16cid:commentId w16cid:paraId="745E8946" w16cid:durableId="6B268AD1"/>
  <w16cid:commentId w16cid:paraId="6C5E91DA" w16cid:durableId="7CB14C06"/>
  <w16cid:commentId w16cid:paraId="34895D6E" w16cid:durableId="49BB399E"/>
  <w16cid:commentId w16cid:paraId="67FCCC30" w16cid:durableId="413F3514"/>
  <w16cid:commentId w16cid:paraId="377687BC" w16cid:durableId="4E602E3C"/>
  <w16cid:commentId w16cid:paraId="3E5432E2" w16cid:durableId="1A3FA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F1B"/>
    <w:multiLevelType w:val="multilevel"/>
    <w:tmpl w:val="565E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DD9A"/>
    <w:multiLevelType w:val="multilevel"/>
    <w:tmpl w:val="3B30F4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300586D"/>
    <w:multiLevelType w:val="multilevel"/>
    <w:tmpl w:val="4C0A7B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30574F3"/>
    <w:multiLevelType w:val="multilevel"/>
    <w:tmpl w:val="A79A4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019D1"/>
    <w:multiLevelType w:val="multilevel"/>
    <w:tmpl w:val="580AD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2CF1C"/>
    <w:multiLevelType w:val="hybridMultilevel"/>
    <w:tmpl w:val="5D0AE20A"/>
    <w:lvl w:ilvl="0" w:tplc="1CE279CE">
      <w:start w:val="1"/>
      <w:numFmt w:val="decimal"/>
      <w:lvlText w:val="%1."/>
      <w:lvlJc w:val="left"/>
      <w:pPr>
        <w:ind w:left="720" w:hanging="360"/>
      </w:pPr>
    </w:lvl>
    <w:lvl w:ilvl="1" w:tplc="429E2FEA">
      <w:start w:val="1"/>
      <w:numFmt w:val="lowerLetter"/>
      <w:lvlText w:val="%2."/>
      <w:lvlJc w:val="left"/>
      <w:pPr>
        <w:ind w:left="1440" w:hanging="360"/>
      </w:pPr>
    </w:lvl>
    <w:lvl w:ilvl="2" w:tplc="968CFA08">
      <w:start w:val="2"/>
      <w:numFmt w:val="lowerRoman"/>
      <w:lvlText w:val="%3."/>
      <w:lvlJc w:val="right"/>
      <w:pPr>
        <w:ind w:left="2160" w:hanging="180"/>
      </w:pPr>
    </w:lvl>
    <w:lvl w:ilvl="3" w:tplc="AE069A1E">
      <w:start w:val="1"/>
      <w:numFmt w:val="decimal"/>
      <w:lvlText w:val="%4."/>
      <w:lvlJc w:val="left"/>
      <w:pPr>
        <w:ind w:left="2880" w:hanging="360"/>
      </w:pPr>
    </w:lvl>
    <w:lvl w:ilvl="4" w:tplc="1B8E96A2">
      <w:start w:val="1"/>
      <w:numFmt w:val="lowerLetter"/>
      <w:lvlText w:val="%5."/>
      <w:lvlJc w:val="left"/>
      <w:pPr>
        <w:ind w:left="3600" w:hanging="360"/>
      </w:pPr>
    </w:lvl>
    <w:lvl w:ilvl="5" w:tplc="43DA6C40">
      <w:start w:val="1"/>
      <w:numFmt w:val="lowerRoman"/>
      <w:lvlText w:val="%6."/>
      <w:lvlJc w:val="right"/>
      <w:pPr>
        <w:ind w:left="4320" w:hanging="180"/>
      </w:pPr>
    </w:lvl>
    <w:lvl w:ilvl="6" w:tplc="5A6C5DEE">
      <w:start w:val="1"/>
      <w:numFmt w:val="decimal"/>
      <w:lvlText w:val="%7."/>
      <w:lvlJc w:val="left"/>
      <w:pPr>
        <w:ind w:left="5040" w:hanging="360"/>
      </w:pPr>
    </w:lvl>
    <w:lvl w:ilvl="7" w:tplc="F5FEBE44">
      <w:start w:val="1"/>
      <w:numFmt w:val="lowerLetter"/>
      <w:lvlText w:val="%8."/>
      <w:lvlJc w:val="left"/>
      <w:pPr>
        <w:ind w:left="5760" w:hanging="360"/>
      </w:pPr>
    </w:lvl>
    <w:lvl w:ilvl="8" w:tplc="B1EE9600">
      <w:start w:val="1"/>
      <w:numFmt w:val="lowerRoman"/>
      <w:lvlText w:val="%9."/>
      <w:lvlJc w:val="right"/>
      <w:pPr>
        <w:ind w:left="6480" w:hanging="180"/>
      </w:pPr>
    </w:lvl>
  </w:abstractNum>
  <w:abstractNum w:abstractNumId="6" w15:restartNumberingAfterBreak="0">
    <w:nsid w:val="05431B9E"/>
    <w:multiLevelType w:val="multilevel"/>
    <w:tmpl w:val="5A4A2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143B4"/>
    <w:multiLevelType w:val="hybridMultilevel"/>
    <w:tmpl w:val="14DA5BE2"/>
    <w:lvl w:ilvl="0" w:tplc="7718659A">
      <w:start w:val="2"/>
      <w:numFmt w:val="decimal"/>
      <w:lvlText w:val="%1."/>
      <w:lvlJc w:val="left"/>
      <w:pPr>
        <w:ind w:left="720" w:hanging="360"/>
      </w:pPr>
    </w:lvl>
    <w:lvl w:ilvl="1" w:tplc="1C74F3AC">
      <w:start w:val="1"/>
      <w:numFmt w:val="lowerLetter"/>
      <w:lvlText w:val="%2."/>
      <w:lvlJc w:val="left"/>
      <w:pPr>
        <w:ind w:left="1440" w:hanging="360"/>
      </w:pPr>
    </w:lvl>
    <w:lvl w:ilvl="2" w:tplc="BBA2B096">
      <w:start w:val="1"/>
      <w:numFmt w:val="lowerRoman"/>
      <w:lvlText w:val="%3."/>
      <w:lvlJc w:val="right"/>
      <w:pPr>
        <w:ind w:left="2160" w:hanging="180"/>
      </w:pPr>
    </w:lvl>
    <w:lvl w:ilvl="3" w:tplc="17884478">
      <w:start w:val="1"/>
      <w:numFmt w:val="decimal"/>
      <w:lvlText w:val="%4."/>
      <w:lvlJc w:val="left"/>
      <w:pPr>
        <w:ind w:left="2880" w:hanging="360"/>
      </w:pPr>
    </w:lvl>
    <w:lvl w:ilvl="4" w:tplc="263E7484">
      <w:start w:val="1"/>
      <w:numFmt w:val="lowerLetter"/>
      <w:lvlText w:val="%5."/>
      <w:lvlJc w:val="left"/>
      <w:pPr>
        <w:ind w:left="3600" w:hanging="360"/>
      </w:pPr>
    </w:lvl>
    <w:lvl w:ilvl="5" w:tplc="6BDC7686">
      <w:start w:val="1"/>
      <w:numFmt w:val="lowerRoman"/>
      <w:lvlText w:val="%6."/>
      <w:lvlJc w:val="right"/>
      <w:pPr>
        <w:ind w:left="4320" w:hanging="180"/>
      </w:pPr>
    </w:lvl>
    <w:lvl w:ilvl="6" w:tplc="6CD0C360">
      <w:start w:val="1"/>
      <w:numFmt w:val="decimal"/>
      <w:lvlText w:val="%7."/>
      <w:lvlJc w:val="left"/>
      <w:pPr>
        <w:ind w:left="5040" w:hanging="360"/>
      </w:pPr>
    </w:lvl>
    <w:lvl w:ilvl="7" w:tplc="F042B176">
      <w:start w:val="1"/>
      <w:numFmt w:val="lowerLetter"/>
      <w:lvlText w:val="%8."/>
      <w:lvlJc w:val="left"/>
      <w:pPr>
        <w:ind w:left="5760" w:hanging="360"/>
      </w:pPr>
    </w:lvl>
    <w:lvl w:ilvl="8" w:tplc="83FAB106">
      <w:start w:val="1"/>
      <w:numFmt w:val="lowerRoman"/>
      <w:lvlText w:val="%9."/>
      <w:lvlJc w:val="right"/>
      <w:pPr>
        <w:ind w:left="6480" w:hanging="180"/>
      </w:pPr>
    </w:lvl>
  </w:abstractNum>
  <w:abstractNum w:abstractNumId="8" w15:restartNumberingAfterBreak="0">
    <w:nsid w:val="0609EAC1"/>
    <w:multiLevelType w:val="hybridMultilevel"/>
    <w:tmpl w:val="CE8EB45C"/>
    <w:lvl w:ilvl="0" w:tplc="C17EB40E">
      <w:start w:val="6"/>
      <w:numFmt w:val="decimal"/>
      <w:lvlText w:val="%1."/>
      <w:lvlJc w:val="left"/>
      <w:pPr>
        <w:ind w:left="720" w:hanging="360"/>
      </w:pPr>
    </w:lvl>
    <w:lvl w:ilvl="1" w:tplc="1190151C">
      <w:start w:val="1"/>
      <w:numFmt w:val="lowerLetter"/>
      <w:lvlText w:val="%2."/>
      <w:lvlJc w:val="left"/>
      <w:pPr>
        <w:ind w:left="1440" w:hanging="360"/>
      </w:pPr>
    </w:lvl>
    <w:lvl w:ilvl="2" w:tplc="299A5596">
      <w:start w:val="1"/>
      <w:numFmt w:val="lowerRoman"/>
      <w:lvlText w:val="%3."/>
      <w:lvlJc w:val="right"/>
      <w:pPr>
        <w:ind w:left="2160" w:hanging="180"/>
      </w:pPr>
    </w:lvl>
    <w:lvl w:ilvl="3" w:tplc="D10C73D4">
      <w:start w:val="1"/>
      <w:numFmt w:val="decimal"/>
      <w:lvlText w:val="%4."/>
      <w:lvlJc w:val="left"/>
      <w:pPr>
        <w:ind w:left="2880" w:hanging="360"/>
      </w:pPr>
    </w:lvl>
    <w:lvl w:ilvl="4" w:tplc="1698389A">
      <w:start w:val="1"/>
      <w:numFmt w:val="lowerLetter"/>
      <w:lvlText w:val="%5."/>
      <w:lvlJc w:val="left"/>
      <w:pPr>
        <w:ind w:left="3600" w:hanging="360"/>
      </w:pPr>
    </w:lvl>
    <w:lvl w:ilvl="5" w:tplc="DF2E6344">
      <w:start w:val="1"/>
      <w:numFmt w:val="lowerRoman"/>
      <w:lvlText w:val="%6."/>
      <w:lvlJc w:val="right"/>
      <w:pPr>
        <w:ind w:left="4320" w:hanging="180"/>
      </w:pPr>
    </w:lvl>
    <w:lvl w:ilvl="6" w:tplc="8EAC08C8">
      <w:start w:val="1"/>
      <w:numFmt w:val="decimal"/>
      <w:lvlText w:val="%7."/>
      <w:lvlJc w:val="left"/>
      <w:pPr>
        <w:ind w:left="5040" w:hanging="360"/>
      </w:pPr>
    </w:lvl>
    <w:lvl w:ilvl="7" w:tplc="5836A06A">
      <w:start w:val="1"/>
      <w:numFmt w:val="lowerLetter"/>
      <w:lvlText w:val="%8."/>
      <w:lvlJc w:val="left"/>
      <w:pPr>
        <w:ind w:left="5760" w:hanging="360"/>
      </w:pPr>
    </w:lvl>
    <w:lvl w:ilvl="8" w:tplc="803E641A">
      <w:start w:val="1"/>
      <w:numFmt w:val="lowerRoman"/>
      <w:lvlText w:val="%9."/>
      <w:lvlJc w:val="right"/>
      <w:pPr>
        <w:ind w:left="6480" w:hanging="180"/>
      </w:pPr>
    </w:lvl>
  </w:abstractNum>
  <w:abstractNum w:abstractNumId="9" w15:restartNumberingAfterBreak="0">
    <w:nsid w:val="06A47E86"/>
    <w:multiLevelType w:val="hybridMultilevel"/>
    <w:tmpl w:val="F41A0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6C60E85"/>
    <w:multiLevelType w:val="multilevel"/>
    <w:tmpl w:val="4CDE4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DE1F0"/>
    <w:multiLevelType w:val="hybridMultilevel"/>
    <w:tmpl w:val="7EA6253E"/>
    <w:lvl w:ilvl="0" w:tplc="FFA4DD4E">
      <w:start w:val="3"/>
      <w:numFmt w:val="decimal"/>
      <w:lvlText w:val="%1."/>
      <w:lvlJc w:val="left"/>
      <w:pPr>
        <w:ind w:left="720" w:hanging="360"/>
      </w:pPr>
    </w:lvl>
    <w:lvl w:ilvl="1" w:tplc="9A5AD572">
      <w:start w:val="1"/>
      <w:numFmt w:val="lowerLetter"/>
      <w:lvlText w:val="%2."/>
      <w:lvlJc w:val="left"/>
      <w:pPr>
        <w:ind w:left="1440" w:hanging="360"/>
      </w:pPr>
    </w:lvl>
    <w:lvl w:ilvl="2" w:tplc="34841DF0">
      <w:start w:val="1"/>
      <w:numFmt w:val="lowerRoman"/>
      <w:lvlText w:val="%3."/>
      <w:lvlJc w:val="right"/>
      <w:pPr>
        <w:ind w:left="2160" w:hanging="180"/>
      </w:pPr>
    </w:lvl>
    <w:lvl w:ilvl="3" w:tplc="F0EADA10">
      <w:start w:val="1"/>
      <w:numFmt w:val="decimal"/>
      <w:lvlText w:val="%4."/>
      <w:lvlJc w:val="left"/>
      <w:pPr>
        <w:ind w:left="2880" w:hanging="360"/>
      </w:pPr>
    </w:lvl>
    <w:lvl w:ilvl="4" w:tplc="126CF82E">
      <w:start w:val="1"/>
      <w:numFmt w:val="lowerLetter"/>
      <w:lvlText w:val="%5."/>
      <w:lvlJc w:val="left"/>
      <w:pPr>
        <w:ind w:left="3600" w:hanging="360"/>
      </w:pPr>
    </w:lvl>
    <w:lvl w:ilvl="5" w:tplc="8BE4424C">
      <w:start w:val="1"/>
      <w:numFmt w:val="lowerRoman"/>
      <w:lvlText w:val="%6."/>
      <w:lvlJc w:val="right"/>
      <w:pPr>
        <w:ind w:left="4320" w:hanging="180"/>
      </w:pPr>
    </w:lvl>
    <w:lvl w:ilvl="6" w:tplc="CB7AA516">
      <w:start w:val="1"/>
      <w:numFmt w:val="decimal"/>
      <w:lvlText w:val="%7."/>
      <w:lvlJc w:val="left"/>
      <w:pPr>
        <w:ind w:left="5040" w:hanging="360"/>
      </w:pPr>
    </w:lvl>
    <w:lvl w:ilvl="7" w:tplc="ACBAD1B0">
      <w:start w:val="1"/>
      <w:numFmt w:val="lowerLetter"/>
      <w:lvlText w:val="%8."/>
      <w:lvlJc w:val="left"/>
      <w:pPr>
        <w:ind w:left="5760" w:hanging="360"/>
      </w:pPr>
    </w:lvl>
    <w:lvl w:ilvl="8" w:tplc="C6924198">
      <w:start w:val="1"/>
      <w:numFmt w:val="lowerRoman"/>
      <w:lvlText w:val="%9."/>
      <w:lvlJc w:val="right"/>
      <w:pPr>
        <w:ind w:left="6480" w:hanging="180"/>
      </w:pPr>
    </w:lvl>
  </w:abstractNum>
  <w:abstractNum w:abstractNumId="12" w15:restartNumberingAfterBreak="0">
    <w:nsid w:val="0740E962"/>
    <w:multiLevelType w:val="hybridMultilevel"/>
    <w:tmpl w:val="38FC7EB6"/>
    <w:lvl w:ilvl="0" w:tplc="70B8AADE">
      <w:start w:val="1"/>
      <w:numFmt w:val="decimal"/>
      <w:lvlText w:val="%1."/>
      <w:lvlJc w:val="left"/>
      <w:pPr>
        <w:ind w:left="720" w:hanging="360"/>
      </w:pPr>
    </w:lvl>
    <w:lvl w:ilvl="1" w:tplc="92566C68">
      <w:start w:val="1"/>
      <w:numFmt w:val="lowerLetter"/>
      <w:lvlText w:val="%2."/>
      <w:lvlJc w:val="left"/>
      <w:pPr>
        <w:ind w:left="1440" w:hanging="360"/>
      </w:pPr>
    </w:lvl>
    <w:lvl w:ilvl="2" w:tplc="63369EDE">
      <w:start w:val="3"/>
      <w:numFmt w:val="decimal"/>
      <w:lvlText w:val="%3.3.2."/>
      <w:lvlJc w:val="left"/>
      <w:pPr>
        <w:ind w:left="2160" w:hanging="180"/>
      </w:pPr>
    </w:lvl>
    <w:lvl w:ilvl="3" w:tplc="299A5C3C">
      <w:start w:val="1"/>
      <w:numFmt w:val="decimal"/>
      <w:lvlText w:val="%4."/>
      <w:lvlJc w:val="left"/>
      <w:pPr>
        <w:ind w:left="2880" w:hanging="360"/>
      </w:pPr>
    </w:lvl>
    <w:lvl w:ilvl="4" w:tplc="D4D44368">
      <w:start w:val="1"/>
      <w:numFmt w:val="lowerLetter"/>
      <w:lvlText w:val="%5."/>
      <w:lvlJc w:val="left"/>
      <w:pPr>
        <w:ind w:left="3600" w:hanging="360"/>
      </w:pPr>
    </w:lvl>
    <w:lvl w:ilvl="5" w:tplc="7F94D1DA">
      <w:start w:val="1"/>
      <w:numFmt w:val="lowerRoman"/>
      <w:lvlText w:val="%6."/>
      <w:lvlJc w:val="right"/>
      <w:pPr>
        <w:ind w:left="4320" w:hanging="180"/>
      </w:pPr>
    </w:lvl>
    <w:lvl w:ilvl="6" w:tplc="40B85A52">
      <w:start w:val="1"/>
      <w:numFmt w:val="decimal"/>
      <w:lvlText w:val="%7."/>
      <w:lvlJc w:val="left"/>
      <w:pPr>
        <w:ind w:left="5040" w:hanging="360"/>
      </w:pPr>
    </w:lvl>
    <w:lvl w:ilvl="7" w:tplc="86A6F380">
      <w:start w:val="1"/>
      <w:numFmt w:val="lowerLetter"/>
      <w:lvlText w:val="%8."/>
      <w:lvlJc w:val="left"/>
      <w:pPr>
        <w:ind w:left="5760" w:hanging="360"/>
      </w:pPr>
    </w:lvl>
    <w:lvl w:ilvl="8" w:tplc="09FA3072">
      <w:start w:val="1"/>
      <w:numFmt w:val="lowerRoman"/>
      <w:lvlText w:val="%9."/>
      <w:lvlJc w:val="right"/>
      <w:pPr>
        <w:ind w:left="6480" w:hanging="180"/>
      </w:pPr>
    </w:lvl>
  </w:abstractNum>
  <w:abstractNum w:abstractNumId="13" w15:restartNumberingAfterBreak="0">
    <w:nsid w:val="07560F98"/>
    <w:multiLevelType w:val="hybridMultilevel"/>
    <w:tmpl w:val="A83224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766020D"/>
    <w:multiLevelType w:val="hybridMultilevel"/>
    <w:tmpl w:val="56BE1462"/>
    <w:lvl w:ilvl="0" w:tplc="5D1EE402">
      <w:start w:val="1"/>
      <w:numFmt w:val="decimal"/>
      <w:lvlText w:val="%1."/>
      <w:lvlJc w:val="left"/>
      <w:pPr>
        <w:ind w:left="720" w:hanging="360"/>
      </w:pPr>
    </w:lvl>
    <w:lvl w:ilvl="1" w:tplc="B06CA414">
      <w:start w:val="1"/>
      <w:numFmt w:val="lowerLetter"/>
      <w:lvlText w:val="%2."/>
      <w:lvlJc w:val="left"/>
      <w:pPr>
        <w:ind w:left="1440" w:hanging="360"/>
      </w:pPr>
    </w:lvl>
    <w:lvl w:ilvl="2" w:tplc="3C9A7328">
      <w:start w:val="1"/>
      <w:numFmt w:val="lowerRoman"/>
      <w:lvlText w:val="%3."/>
      <w:lvlJc w:val="right"/>
      <w:pPr>
        <w:ind w:left="2160" w:hanging="180"/>
      </w:pPr>
    </w:lvl>
    <w:lvl w:ilvl="3" w:tplc="58A4DD2C">
      <w:start w:val="1"/>
      <w:numFmt w:val="decimal"/>
      <w:lvlText w:val="%4."/>
      <w:lvlJc w:val="left"/>
      <w:pPr>
        <w:ind w:left="2880" w:hanging="360"/>
      </w:pPr>
    </w:lvl>
    <w:lvl w:ilvl="4" w:tplc="5BC06DDC">
      <w:start w:val="1"/>
      <w:numFmt w:val="lowerLetter"/>
      <w:lvlText w:val="%5."/>
      <w:lvlJc w:val="left"/>
      <w:pPr>
        <w:ind w:left="3600" w:hanging="360"/>
      </w:pPr>
    </w:lvl>
    <w:lvl w:ilvl="5" w:tplc="26060BD0">
      <w:start w:val="1"/>
      <w:numFmt w:val="lowerRoman"/>
      <w:lvlText w:val="%6."/>
      <w:lvlJc w:val="right"/>
      <w:pPr>
        <w:ind w:left="4320" w:hanging="180"/>
      </w:pPr>
    </w:lvl>
    <w:lvl w:ilvl="6" w:tplc="A434FE34">
      <w:start w:val="1"/>
      <w:numFmt w:val="decimal"/>
      <w:lvlText w:val="%7."/>
      <w:lvlJc w:val="left"/>
      <w:pPr>
        <w:ind w:left="5040" w:hanging="360"/>
      </w:pPr>
    </w:lvl>
    <w:lvl w:ilvl="7" w:tplc="D818AFE6">
      <w:start w:val="1"/>
      <w:numFmt w:val="lowerLetter"/>
      <w:lvlText w:val="%8."/>
      <w:lvlJc w:val="left"/>
      <w:pPr>
        <w:ind w:left="5760" w:hanging="360"/>
      </w:pPr>
    </w:lvl>
    <w:lvl w:ilvl="8" w:tplc="8A94C440">
      <w:start w:val="1"/>
      <w:numFmt w:val="lowerRoman"/>
      <w:lvlText w:val="%9."/>
      <w:lvlJc w:val="right"/>
      <w:pPr>
        <w:ind w:left="6480" w:hanging="180"/>
      </w:pPr>
    </w:lvl>
  </w:abstractNum>
  <w:abstractNum w:abstractNumId="15" w15:restartNumberingAfterBreak="0">
    <w:nsid w:val="07E513CE"/>
    <w:multiLevelType w:val="multilevel"/>
    <w:tmpl w:val="D7F21C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623CE7"/>
    <w:multiLevelType w:val="multilevel"/>
    <w:tmpl w:val="3B3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8C05DD"/>
    <w:multiLevelType w:val="multilevel"/>
    <w:tmpl w:val="55D2D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70570"/>
    <w:multiLevelType w:val="multilevel"/>
    <w:tmpl w:val="7E1C54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33D90A"/>
    <w:multiLevelType w:val="hybridMultilevel"/>
    <w:tmpl w:val="9A38D9EA"/>
    <w:lvl w:ilvl="0" w:tplc="957EA53E">
      <w:start w:val="2"/>
      <w:numFmt w:val="decimal"/>
      <w:lvlText w:val="%1."/>
      <w:lvlJc w:val="left"/>
      <w:pPr>
        <w:ind w:left="720" w:hanging="360"/>
      </w:pPr>
    </w:lvl>
    <w:lvl w:ilvl="1" w:tplc="E5907FA4">
      <w:start w:val="1"/>
      <w:numFmt w:val="lowerLetter"/>
      <w:lvlText w:val="%2."/>
      <w:lvlJc w:val="left"/>
      <w:pPr>
        <w:ind w:left="1440" w:hanging="360"/>
      </w:pPr>
    </w:lvl>
    <w:lvl w:ilvl="2" w:tplc="5F329C3E">
      <w:start w:val="1"/>
      <w:numFmt w:val="lowerRoman"/>
      <w:lvlText w:val="%3."/>
      <w:lvlJc w:val="right"/>
      <w:pPr>
        <w:ind w:left="2160" w:hanging="180"/>
      </w:pPr>
    </w:lvl>
    <w:lvl w:ilvl="3" w:tplc="75A6FF66">
      <w:start w:val="1"/>
      <w:numFmt w:val="decimal"/>
      <w:lvlText w:val="%4."/>
      <w:lvlJc w:val="left"/>
      <w:pPr>
        <w:ind w:left="2880" w:hanging="360"/>
      </w:pPr>
    </w:lvl>
    <w:lvl w:ilvl="4" w:tplc="8D30F56A">
      <w:start w:val="1"/>
      <w:numFmt w:val="lowerLetter"/>
      <w:lvlText w:val="%5."/>
      <w:lvlJc w:val="left"/>
      <w:pPr>
        <w:ind w:left="3600" w:hanging="360"/>
      </w:pPr>
    </w:lvl>
    <w:lvl w:ilvl="5" w:tplc="7EB6ABBA">
      <w:start w:val="1"/>
      <w:numFmt w:val="lowerRoman"/>
      <w:lvlText w:val="%6."/>
      <w:lvlJc w:val="right"/>
      <w:pPr>
        <w:ind w:left="4320" w:hanging="180"/>
      </w:pPr>
    </w:lvl>
    <w:lvl w:ilvl="6" w:tplc="821286C0">
      <w:start w:val="1"/>
      <w:numFmt w:val="decimal"/>
      <w:lvlText w:val="%7."/>
      <w:lvlJc w:val="left"/>
      <w:pPr>
        <w:ind w:left="5040" w:hanging="360"/>
      </w:pPr>
    </w:lvl>
    <w:lvl w:ilvl="7" w:tplc="D40EC6FA">
      <w:start w:val="1"/>
      <w:numFmt w:val="lowerLetter"/>
      <w:lvlText w:val="%8."/>
      <w:lvlJc w:val="left"/>
      <w:pPr>
        <w:ind w:left="5760" w:hanging="360"/>
      </w:pPr>
    </w:lvl>
    <w:lvl w:ilvl="8" w:tplc="12522C70">
      <w:start w:val="1"/>
      <w:numFmt w:val="lowerRoman"/>
      <w:lvlText w:val="%9."/>
      <w:lvlJc w:val="right"/>
      <w:pPr>
        <w:ind w:left="6480" w:hanging="180"/>
      </w:pPr>
    </w:lvl>
  </w:abstractNum>
  <w:abstractNum w:abstractNumId="20" w15:restartNumberingAfterBreak="0">
    <w:nsid w:val="0B375BC1"/>
    <w:multiLevelType w:val="multilevel"/>
    <w:tmpl w:val="AAF28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6A2270"/>
    <w:multiLevelType w:val="multilevel"/>
    <w:tmpl w:val="9AE863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0B9D53FC"/>
    <w:multiLevelType w:val="hybridMultilevel"/>
    <w:tmpl w:val="3F5C1492"/>
    <w:lvl w:ilvl="0" w:tplc="A68A83FC">
      <w:start w:val="5"/>
      <w:numFmt w:val="decimal"/>
      <w:lvlText w:val="%1."/>
      <w:lvlJc w:val="left"/>
      <w:pPr>
        <w:ind w:left="720" w:hanging="360"/>
      </w:pPr>
    </w:lvl>
    <w:lvl w:ilvl="1" w:tplc="EC2AA602">
      <w:start w:val="1"/>
      <w:numFmt w:val="lowerLetter"/>
      <w:lvlText w:val="%2."/>
      <w:lvlJc w:val="left"/>
      <w:pPr>
        <w:ind w:left="1440" w:hanging="360"/>
      </w:pPr>
    </w:lvl>
    <w:lvl w:ilvl="2" w:tplc="06809836">
      <w:start w:val="1"/>
      <w:numFmt w:val="lowerRoman"/>
      <w:lvlText w:val="%3."/>
      <w:lvlJc w:val="right"/>
      <w:pPr>
        <w:ind w:left="2160" w:hanging="180"/>
      </w:pPr>
    </w:lvl>
    <w:lvl w:ilvl="3" w:tplc="F106FA8A">
      <w:start w:val="1"/>
      <w:numFmt w:val="decimal"/>
      <w:lvlText w:val="%4."/>
      <w:lvlJc w:val="left"/>
      <w:pPr>
        <w:ind w:left="2880" w:hanging="360"/>
      </w:pPr>
    </w:lvl>
    <w:lvl w:ilvl="4" w:tplc="2F60C3D0">
      <w:start w:val="1"/>
      <w:numFmt w:val="lowerLetter"/>
      <w:lvlText w:val="%5."/>
      <w:lvlJc w:val="left"/>
      <w:pPr>
        <w:ind w:left="3600" w:hanging="360"/>
      </w:pPr>
    </w:lvl>
    <w:lvl w:ilvl="5" w:tplc="758A9D5C">
      <w:start w:val="1"/>
      <w:numFmt w:val="lowerRoman"/>
      <w:lvlText w:val="%6."/>
      <w:lvlJc w:val="right"/>
      <w:pPr>
        <w:ind w:left="4320" w:hanging="180"/>
      </w:pPr>
    </w:lvl>
    <w:lvl w:ilvl="6" w:tplc="7D1C0632">
      <w:start w:val="1"/>
      <w:numFmt w:val="decimal"/>
      <w:lvlText w:val="%7."/>
      <w:lvlJc w:val="left"/>
      <w:pPr>
        <w:ind w:left="5040" w:hanging="360"/>
      </w:pPr>
    </w:lvl>
    <w:lvl w:ilvl="7" w:tplc="F6EA0578">
      <w:start w:val="1"/>
      <w:numFmt w:val="lowerLetter"/>
      <w:lvlText w:val="%8."/>
      <w:lvlJc w:val="left"/>
      <w:pPr>
        <w:ind w:left="5760" w:hanging="360"/>
      </w:pPr>
    </w:lvl>
    <w:lvl w:ilvl="8" w:tplc="16FE7018">
      <w:start w:val="1"/>
      <w:numFmt w:val="lowerRoman"/>
      <w:lvlText w:val="%9."/>
      <w:lvlJc w:val="right"/>
      <w:pPr>
        <w:ind w:left="6480" w:hanging="180"/>
      </w:pPr>
    </w:lvl>
  </w:abstractNum>
  <w:abstractNum w:abstractNumId="23" w15:restartNumberingAfterBreak="0">
    <w:nsid w:val="0BAB8D17"/>
    <w:multiLevelType w:val="hybridMultilevel"/>
    <w:tmpl w:val="0C7C5D12"/>
    <w:lvl w:ilvl="0" w:tplc="01F8CF4E">
      <w:start w:val="4"/>
      <w:numFmt w:val="decimal"/>
      <w:lvlText w:val="%1."/>
      <w:lvlJc w:val="left"/>
      <w:pPr>
        <w:ind w:left="720" w:hanging="360"/>
      </w:pPr>
    </w:lvl>
    <w:lvl w:ilvl="1" w:tplc="8492725E">
      <w:start w:val="1"/>
      <w:numFmt w:val="lowerLetter"/>
      <w:lvlText w:val="%2."/>
      <w:lvlJc w:val="left"/>
      <w:pPr>
        <w:ind w:left="1440" w:hanging="360"/>
      </w:pPr>
    </w:lvl>
    <w:lvl w:ilvl="2" w:tplc="20A2318E">
      <w:start w:val="1"/>
      <w:numFmt w:val="lowerRoman"/>
      <w:lvlText w:val="%3."/>
      <w:lvlJc w:val="right"/>
      <w:pPr>
        <w:ind w:left="2160" w:hanging="180"/>
      </w:pPr>
    </w:lvl>
    <w:lvl w:ilvl="3" w:tplc="9906ECCE">
      <w:start w:val="1"/>
      <w:numFmt w:val="decimal"/>
      <w:lvlText w:val="%4."/>
      <w:lvlJc w:val="left"/>
      <w:pPr>
        <w:ind w:left="2880" w:hanging="360"/>
      </w:pPr>
    </w:lvl>
    <w:lvl w:ilvl="4" w:tplc="2E70C9F8">
      <w:start w:val="1"/>
      <w:numFmt w:val="lowerLetter"/>
      <w:lvlText w:val="%5."/>
      <w:lvlJc w:val="left"/>
      <w:pPr>
        <w:ind w:left="3600" w:hanging="360"/>
      </w:pPr>
    </w:lvl>
    <w:lvl w:ilvl="5" w:tplc="E5AA448E">
      <w:start w:val="1"/>
      <w:numFmt w:val="lowerRoman"/>
      <w:lvlText w:val="%6."/>
      <w:lvlJc w:val="right"/>
      <w:pPr>
        <w:ind w:left="4320" w:hanging="180"/>
      </w:pPr>
    </w:lvl>
    <w:lvl w:ilvl="6" w:tplc="565ECC5A">
      <w:start w:val="1"/>
      <w:numFmt w:val="decimal"/>
      <w:lvlText w:val="%7."/>
      <w:lvlJc w:val="left"/>
      <w:pPr>
        <w:ind w:left="5040" w:hanging="360"/>
      </w:pPr>
    </w:lvl>
    <w:lvl w:ilvl="7" w:tplc="47D6557A">
      <w:start w:val="1"/>
      <w:numFmt w:val="lowerLetter"/>
      <w:lvlText w:val="%8."/>
      <w:lvlJc w:val="left"/>
      <w:pPr>
        <w:ind w:left="5760" w:hanging="360"/>
      </w:pPr>
    </w:lvl>
    <w:lvl w:ilvl="8" w:tplc="AD8C6744">
      <w:start w:val="1"/>
      <w:numFmt w:val="lowerRoman"/>
      <w:lvlText w:val="%9."/>
      <w:lvlJc w:val="right"/>
      <w:pPr>
        <w:ind w:left="6480" w:hanging="180"/>
      </w:pPr>
    </w:lvl>
  </w:abstractNum>
  <w:abstractNum w:abstractNumId="24" w15:restartNumberingAfterBreak="0">
    <w:nsid w:val="0C22789F"/>
    <w:multiLevelType w:val="hybridMultilevel"/>
    <w:tmpl w:val="014C433C"/>
    <w:lvl w:ilvl="0" w:tplc="DE306CAC">
      <w:start w:val="1"/>
      <w:numFmt w:val="decimal"/>
      <w:lvlText w:val="%1."/>
      <w:lvlJc w:val="left"/>
      <w:pPr>
        <w:ind w:left="720" w:hanging="360"/>
      </w:pPr>
    </w:lvl>
    <w:lvl w:ilvl="1" w:tplc="59B28CF8">
      <w:start w:val="1"/>
      <w:numFmt w:val="lowerLetter"/>
      <w:lvlText w:val="%2."/>
      <w:lvlJc w:val="left"/>
      <w:pPr>
        <w:ind w:left="1440" w:hanging="360"/>
      </w:pPr>
    </w:lvl>
    <w:lvl w:ilvl="2" w:tplc="8362C428">
      <w:start w:val="3"/>
      <w:numFmt w:val="decimal"/>
      <w:lvlText w:val="%3.3.1."/>
      <w:lvlJc w:val="left"/>
      <w:pPr>
        <w:ind w:left="2160" w:hanging="180"/>
      </w:pPr>
    </w:lvl>
    <w:lvl w:ilvl="3" w:tplc="DAA21FBC">
      <w:start w:val="1"/>
      <w:numFmt w:val="decimal"/>
      <w:lvlText w:val="%4."/>
      <w:lvlJc w:val="left"/>
      <w:pPr>
        <w:ind w:left="2880" w:hanging="360"/>
      </w:pPr>
    </w:lvl>
    <w:lvl w:ilvl="4" w:tplc="E6C260A4">
      <w:start w:val="1"/>
      <w:numFmt w:val="lowerLetter"/>
      <w:lvlText w:val="%5."/>
      <w:lvlJc w:val="left"/>
      <w:pPr>
        <w:ind w:left="3600" w:hanging="360"/>
      </w:pPr>
    </w:lvl>
    <w:lvl w:ilvl="5" w:tplc="E95E3F3A">
      <w:start w:val="1"/>
      <w:numFmt w:val="lowerRoman"/>
      <w:lvlText w:val="%6."/>
      <w:lvlJc w:val="right"/>
      <w:pPr>
        <w:ind w:left="4320" w:hanging="180"/>
      </w:pPr>
    </w:lvl>
    <w:lvl w:ilvl="6" w:tplc="1A547A26">
      <w:start w:val="1"/>
      <w:numFmt w:val="decimal"/>
      <w:lvlText w:val="%7."/>
      <w:lvlJc w:val="left"/>
      <w:pPr>
        <w:ind w:left="5040" w:hanging="360"/>
      </w:pPr>
    </w:lvl>
    <w:lvl w:ilvl="7" w:tplc="64FEF538">
      <w:start w:val="1"/>
      <w:numFmt w:val="lowerLetter"/>
      <w:lvlText w:val="%8."/>
      <w:lvlJc w:val="left"/>
      <w:pPr>
        <w:ind w:left="5760" w:hanging="360"/>
      </w:pPr>
    </w:lvl>
    <w:lvl w:ilvl="8" w:tplc="0B1215EA">
      <w:start w:val="1"/>
      <w:numFmt w:val="lowerRoman"/>
      <w:lvlText w:val="%9."/>
      <w:lvlJc w:val="right"/>
      <w:pPr>
        <w:ind w:left="6480" w:hanging="180"/>
      </w:pPr>
    </w:lvl>
  </w:abstractNum>
  <w:abstractNum w:abstractNumId="25" w15:restartNumberingAfterBreak="0">
    <w:nsid w:val="0C844D08"/>
    <w:multiLevelType w:val="multilevel"/>
    <w:tmpl w:val="DAC07E6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0CB62F99"/>
    <w:multiLevelType w:val="hybridMultilevel"/>
    <w:tmpl w:val="A82C52FA"/>
    <w:lvl w:ilvl="0" w:tplc="A718DB18">
      <w:start w:val="2"/>
      <w:numFmt w:val="decimal"/>
      <w:lvlText w:val="%1."/>
      <w:lvlJc w:val="left"/>
      <w:pPr>
        <w:ind w:left="720" w:hanging="360"/>
      </w:pPr>
    </w:lvl>
    <w:lvl w:ilvl="1" w:tplc="AF52925E">
      <w:start w:val="1"/>
      <w:numFmt w:val="lowerLetter"/>
      <w:lvlText w:val="%2."/>
      <w:lvlJc w:val="left"/>
      <w:pPr>
        <w:ind w:left="1440" w:hanging="360"/>
      </w:pPr>
    </w:lvl>
    <w:lvl w:ilvl="2" w:tplc="A5CE400E">
      <w:start w:val="1"/>
      <w:numFmt w:val="lowerRoman"/>
      <w:lvlText w:val="%3."/>
      <w:lvlJc w:val="right"/>
      <w:pPr>
        <w:ind w:left="2160" w:hanging="180"/>
      </w:pPr>
    </w:lvl>
    <w:lvl w:ilvl="3" w:tplc="E51C1F96">
      <w:start w:val="1"/>
      <w:numFmt w:val="decimal"/>
      <w:lvlText w:val="%4."/>
      <w:lvlJc w:val="left"/>
      <w:pPr>
        <w:ind w:left="2880" w:hanging="360"/>
      </w:pPr>
    </w:lvl>
    <w:lvl w:ilvl="4" w:tplc="17A470AE">
      <w:start w:val="1"/>
      <w:numFmt w:val="lowerLetter"/>
      <w:lvlText w:val="%5."/>
      <w:lvlJc w:val="left"/>
      <w:pPr>
        <w:ind w:left="3600" w:hanging="360"/>
      </w:pPr>
    </w:lvl>
    <w:lvl w:ilvl="5" w:tplc="525C033C">
      <w:start w:val="1"/>
      <w:numFmt w:val="lowerRoman"/>
      <w:lvlText w:val="%6."/>
      <w:lvlJc w:val="right"/>
      <w:pPr>
        <w:ind w:left="4320" w:hanging="180"/>
      </w:pPr>
    </w:lvl>
    <w:lvl w:ilvl="6" w:tplc="57F00324">
      <w:start w:val="1"/>
      <w:numFmt w:val="decimal"/>
      <w:lvlText w:val="%7."/>
      <w:lvlJc w:val="left"/>
      <w:pPr>
        <w:ind w:left="5040" w:hanging="360"/>
      </w:pPr>
    </w:lvl>
    <w:lvl w:ilvl="7" w:tplc="BA0E624A">
      <w:start w:val="1"/>
      <w:numFmt w:val="lowerLetter"/>
      <w:lvlText w:val="%8."/>
      <w:lvlJc w:val="left"/>
      <w:pPr>
        <w:ind w:left="5760" w:hanging="360"/>
      </w:pPr>
    </w:lvl>
    <w:lvl w:ilvl="8" w:tplc="0AE0A058">
      <w:start w:val="1"/>
      <w:numFmt w:val="lowerRoman"/>
      <w:lvlText w:val="%9."/>
      <w:lvlJc w:val="right"/>
      <w:pPr>
        <w:ind w:left="6480" w:hanging="180"/>
      </w:pPr>
    </w:lvl>
  </w:abstractNum>
  <w:abstractNum w:abstractNumId="27" w15:restartNumberingAfterBreak="0">
    <w:nsid w:val="0D2D2A2C"/>
    <w:multiLevelType w:val="multilevel"/>
    <w:tmpl w:val="0D2A6D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0DA075D7"/>
    <w:multiLevelType w:val="multilevel"/>
    <w:tmpl w:val="1DC0C5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0DB62697"/>
    <w:multiLevelType w:val="multilevel"/>
    <w:tmpl w:val="3A50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AD1AD6"/>
    <w:multiLevelType w:val="hybridMultilevel"/>
    <w:tmpl w:val="355ED050"/>
    <w:lvl w:ilvl="0" w:tplc="3DFC41CE">
      <w:start w:val="1"/>
      <w:numFmt w:val="decimal"/>
      <w:lvlText w:val="%1."/>
      <w:lvlJc w:val="left"/>
      <w:pPr>
        <w:ind w:left="720" w:hanging="360"/>
      </w:pPr>
    </w:lvl>
    <w:lvl w:ilvl="1" w:tplc="E4EA8A18">
      <w:start w:val="1"/>
      <w:numFmt w:val="lowerLetter"/>
      <w:lvlText w:val="%2."/>
      <w:lvlJc w:val="left"/>
      <w:pPr>
        <w:ind w:left="1440" w:hanging="360"/>
      </w:pPr>
    </w:lvl>
    <w:lvl w:ilvl="2" w:tplc="33B29944">
      <w:start w:val="2"/>
      <w:numFmt w:val="lowerRoman"/>
      <w:lvlText w:val="%3."/>
      <w:lvlJc w:val="right"/>
      <w:pPr>
        <w:ind w:left="2160" w:hanging="180"/>
      </w:pPr>
    </w:lvl>
    <w:lvl w:ilvl="3" w:tplc="70BEB01C">
      <w:start w:val="1"/>
      <w:numFmt w:val="decimal"/>
      <w:lvlText w:val="%4."/>
      <w:lvlJc w:val="left"/>
      <w:pPr>
        <w:ind w:left="2880" w:hanging="360"/>
      </w:pPr>
    </w:lvl>
    <w:lvl w:ilvl="4" w:tplc="BF4EBCB4">
      <w:start w:val="1"/>
      <w:numFmt w:val="lowerLetter"/>
      <w:lvlText w:val="%5."/>
      <w:lvlJc w:val="left"/>
      <w:pPr>
        <w:ind w:left="3600" w:hanging="360"/>
      </w:pPr>
    </w:lvl>
    <w:lvl w:ilvl="5" w:tplc="F5BE0890">
      <w:start w:val="1"/>
      <w:numFmt w:val="lowerRoman"/>
      <w:lvlText w:val="%6."/>
      <w:lvlJc w:val="right"/>
      <w:pPr>
        <w:ind w:left="4320" w:hanging="180"/>
      </w:pPr>
    </w:lvl>
    <w:lvl w:ilvl="6" w:tplc="FF060BCE">
      <w:start w:val="1"/>
      <w:numFmt w:val="decimal"/>
      <w:lvlText w:val="%7."/>
      <w:lvlJc w:val="left"/>
      <w:pPr>
        <w:ind w:left="5040" w:hanging="360"/>
      </w:pPr>
    </w:lvl>
    <w:lvl w:ilvl="7" w:tplc="298439A8">
      <w:start w:val="1"/>
      <w:numFmt w:val="lowerLetter"/>
      <w:lvlText w:val="%8."/>
      <w:lvlJc w:val="left"/>
      <w:pPr>
        <w:ind w:left="5760" w:hanging="360"/>
      </w:pPr>
    </w:lvl>
    <w:lvl w:ilvl="8" w:tplc="3BDA8BD8">
      <w:start w:val="1"/>
      <w:numFmt w:val="lowerRoman"/>
      <w:lvlText w:val="%9."/>
      <w:lvlJc w:val="right"/>
      <w:pPr>
        <w:ind w:left="6480" w:hanging="180"/>
      </w:pPr>
    </w:lvl>
  </w:abstractNum>
  <w:abstractNum w:abstractNumId="31" w15:restartNumberingAfterBreak="0">
    <w:nsid w:val="0F92A35A"/>
    <w:multiLevelType w:val="hybridMultilevel"/>
    <w:tmpl w:val="C0C6F1E2"/>
    <w:lvl w:ilvl="0" w:tplc="0FA20B3A">
      <w:start w:val="3"/>
      <w:numFmt w:val="decimal"/>
      <w:lvlText w:val="%1."/>
      <w:lvlJc w:val="left"/>
      <w:pPr>
        <w:ind w:left="720" w:hanging="360"/>
      </w:pPr>
    </w:lvl>
    <w:lvl w:ilvl="1" w:tplc="23FCFF18">
      <w:start w:val="1"/>
      <w:numFmt w:val="lowerLetter"/>
      <w:lvlText w:val="%2."/>
      <w:lvlJc w:val="left"/>
      <w:pPr>
        <w:ind w:left="1440" w:hanging="360"/>
      </w:pPr>
    </w:lvl>
    <w:lvl w:ilvl="2" w:tplc="F0429A98">
      <w:start w:val="1"/>
      <w:numFmt w:val="lowerRoman"/>
      <w:lvlText w:val="%3."/>
      <w:lvlJc w:val="right"/>
      <w:pPr>
        <w:ind w:left="2160" w:hanging="180"/>
      </w:pPr>
    </w:lvl>
    <w:lvl w:ilvl="3" w:tplc="35D20F92">
      <w:start w:val="1"/>
      <w:numFmt w:val="decimal"/>
      <w:lvlText w:val="%4."/>
      <w:lvlJc w:val="left"/>
      <w:pPr>
        <w:ind w:left="2880" w:hanging="360"/>
      </w:pPr>
    </w:lvl>
    <w:lvl w:ilvl="4" w:tplc="B10C9B3E">
      <w:start w:val="1"/>
      <w:numFmt w:val="lowerLetter"/>
      <w:lvlText w:val="%5."/>
      <w:lvlJc w:val="left"/>
      <w:pPr>
        <w:ind w:left="3600" w:hanging="360"/>
      </w:pPr>
    </w:lvl>
    <w:lvl w:ilvl="5" w:tplc="2BCA54C8">
      <w:start w:val="1"/>
      <w:numFmt w:val="lowerRoman"/>
      <w:lvlText w:val="%6."/>
      <w:lvlJc w:val="right"/>
      <w:pPr>
        <w:ind w:left="4320" w:hanging="180"/>
      </w:pPr>
    </w:lvl>
    <w:lvl w:ilvl="6" w:tplc="117ABD10">
      <w:start w:val="1"/>
      <w:numFmt w:val="decimal"/>
      <w:lvlText w:val="%7."/>
      <w:lvlJc w:val="left"/>
      <w:pPr>
        <w:ind w:left="5040" w:hanging="360"/>
      </w:pPr>
    </w:lvl>
    <w:lvl w:ilvl="7" w:tplc="B7E20A44">
      <w:start w:val="1"/>
      <w:numFmt w:val="lowerLetter"/>
      <w:lvlText w:val="%8."/>
      <w:lvlJc w:val="left"/>
      <w:pPr>
        <w:ind w:left="5760" w:hanging="360"/>
      </w:pPr>
    </w:lvl>
    <w:lvl w:ilvl="8" w:tplc="1048DEF0">
      <w:start w:val="1"/>
      <w:numFmt w:val="lowerRoman"/>
      <w:lvlText w:val="%9."/>
      <w:lvlJc w:val="right"/>
      <w:pPr>
        <w:ind w:left="6480" w:hanging="180"/>
      </w:pPr>
    </w:lvl>
  </w:abstractNum>
  <w:abstractNum w:abstractNumId="32" w15:restartNumberingAfterBreak="0">
    <w:nsid w:val="10454B6A"/>
    <w:multiLevelType w:val="multilevel"/>
    <w:tmpl w:val="D2768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F47630"/>
    <w:multiLevelType w:val="hybridMultilevel"/>
    <w:tmpl w:val="B8669476"/>
    <w:lvl w:ilvl="0" w:tplc="0E7266DE">
      <w:start w:val="1"/>
      <w:numFmt w:val="decimal"/>
      <w:lvlText w:val="%1."/>
      <w:lvlJc w:val="left"/>
      <w:pPr>
        <w:ind w:left="720" w:hanging="360"/>
      </w:pPr>
    </w:lvl>
    <w:lvl w:ilvl="1" w:tplc="EBA6E51E">
      <w:start w:val="1"/>
      <w:numFmt w:val="lowerLetter"/>
      <w:lvlText w:val="%2."/>
      <w:lvlJc w:val="left"/>
      <w:pPr>
        <w:ind w:left="1440" w:hanging="360"/>
      </w:pPr>
    </w:lvl>
    <w:lvl w:ilvl="2" w:tplc="43FC7FFE">
      <w:start w:val="1"/>
      <w:numFmt w:val="lowerRoman"/>
      <w:lvlText w:val="%3."/>
      <w:lvlJc w:val="right"/>
      <w:pPr>
        <w:ind w:left="2160" w:hanging="180"/>
      </w:pPr>
    </w:lvl>
    <w:lvl w:ilvl="3" w:tplc="A89E4460">
      <w:start w:val="1"/>
      <w:numFmt w:val="decimal"/>
      <w:lvlText w:val="%4."/>
      <w:lvlJc w:val="left"/>
      <w:pPr>
        <w:ind w:left="2880" w:hanging="360"/>
      </w:pPr>
    </w:lvl>
    <w:lvl w:ilvl="4" w:tplc="8AD8E0A2">
      <w:start w:val="1"/>
      <w:numFmt w:val="lowerLetter"/>
      <w:lvlText w:val="%5."/>
      <w:lvlJc w:val="left"/>
      <w:pPr>
        <w:ind w:left="3600" w:hanging="360"/>
      </w:pPr>
    </w:lvl>
    <w:lvl w:ilvl="5" w:tplc="472E0972">
      <w:start w:val="1"/>
      <w:numFmt w:val="lowerRoman"/>
      <w:lvlText w:val="%6."/>
      <w:lvlJc w:val="right"/>
      <w:pPr>
        <w:ind w:left="4320" w:hanging="180"/>
      </w:pPr>
    </w:lvl>
    <w:lvl w:ilvl="6" w:tplc="968A98E8">
      <w:start w:val="1"/>
      <w:numFmt w:val="decimal"/>
      <w:lvlText w:val="%7."/>
      <w:lvlJc w:val="left"/>
      <w:pPr>
        <w:ind w:left="5040" w:hanging="360"/>
      </w:pPr>
    </w:lvl>
    <w:lvl w:ilvl="7" w:tplc="6D1C5006">
      <w:start w:val="1"/>
      <w:numFmt w:val="lowerLetter"/>
      <w:lvlText w:val="%8."/>
      <w:lvlJc w:val="left"/>
      <w:pPr>
        <w:ind w:left="5760" w:hanging="360"/>
      </w:pPr>
    </w:lvl>
    <w:lvl w:ilvl="8" w:tplc="4BB264C4">
      <w:start w:val="1"/>
      <w:numFmt w:val="lowerRoman"/>
      <w:lvlText w:val="%9."/>
      <w:lvlJc w:val="right"/>
      <w:pPr>
        <w:ind w:left="6480" w:hanging="180"/>
      </w:pPr>
    </w:lvl>
  </w:abstractNum>
  <w:abstractNum w:abstractNumId="34" w15:restartNumberingAfterBreak="0">
    <w:nsid w:val="118B3219"/>
    <w:multiLevelType w:val="multilevel"/>
    <w:tmpl w:val="3FD2C02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11BA2D4A"/>
    <w:multiLevelType w:val="hybridMultilevel"/>
    <w:tmpl w:val="F724B31E"/>
    <w:lvl w:ilvl="0" w:tplc="11D43114">
      <w:start w:val="1"/>
      <w:numFmt w:val="decimal"/>
      <w:lvlText w:val="%1."/>
      <w:lvlJc w:val="left"/>
      <w:pPr>
        <w:ind w:left="720" w:hanging="360"/>
      </w:pPr>
    </w:lvl>
    <w:lvl w:ilvl="1" w:tplc="3272973E">
      <w:start w:val="1"/>
      <w:numFmt w:val="lowerLetter"/>
      <w:lvlText w:val="%2."/>
      <w:lvlJc w:val="left"/>
      <w:pPr>
        <w:ind w:left="1440" w:hanging="360"/>
      </w:pPr>
    </w:lvl>
    <w:lvl w:ilvl="2" w:tplc="9B360ADA">
      <w:start w:val="1"/>
      <w:numFmt w:val="lowerRoman"/>
      <w:lvlText w:val="%3."/>
      <w:lvlJc w:val="right"/>
      <w:pPr>
        <w:ind w:left="2160" w:hanging="180"/>
      </w:pPr>
    </w:lvl>
    <w:lvl w:ilvl="3" w:tplc="BD8E78DE">
      <w:start w:val="1"/>
      <w:numFmt w:val="decimal"/>
      <w:lvlText w:val="%4."/>
      <w:lvlJc w:val="left"/>
      <w:pPr>
        <w:ind w:left="2880" w:hanging="360"/>
      </w:pPr>
    </w:lvl>
    <w:lvl w:ilvl="4" w:tplc="73F4B86E">
      <w:start w:val="1"/>
      <w:numFmt w:val="lowerLetter"/>
      <w:lvlText w:val="%5."/>
      <w:lvlJc w:val="left"/>
      <w:pPr>
        <w:ind w:left="3600" w:hanging="360"/>
      </w:pPr>
    </w:lvl>
    <w:lvl w:ilvl="5" w:tplc="C8E0BB24">
      <w:start w:val="1"/>
      <w:numFmt w:val="lowerRoman"/>
      <w:lvlText w:val="%6."/>
      <w:lvlJc w:val="right"/>
      <w:pPr>
        <w:ind w:left="4320" w:hanging="180"/>
      </w:pPr>
    </w:lvl>
    <w:lvl w:ilvl="6" w:tplc="0966063C">
      <w:start w:val="1"/>
      <w:numFmt w:val="decimal"/>
      <w:lvlText w:val="%7."/>
      <w:lvlJc w:val="left"/>
      <w:pPr>
        <w:ind w:left="5040" w:hanging="360"/>
      </w:pPr>
    </w:lvl>
    <w:lvl w:ilvl="7" w:tplc="89AE77C2">
      <w:start w:val="1"/>
      <w:numFmt w:val="lowerLetter"/>
      <w:lvlText w:val="%8."/>
      <w:lvlJc w:val="left"/>
      <w:pPr>
        <w:ind w:left="5760" w:hanging="360"/>
      </w:pPr>
    </w:lvl>
    <w:lvl w:ilvl="8" w:tplc="BB02EA6A">
      <w:start w:val="1"/>
      <w:numFmt w:val="lowerRoman"/>
      <w:lvlText w:val="%9."/>
      <w:lvlJc w:val="right"/>
      <w:pPr>
        <w:ind w:left="6480" w:hanging="180"/>
      </w:pPr>
    </w:lvl>
  </w:abstractNum>
  <w:abstractNum w:abstractNumId="36" w15:restartNumberingAfterBreak="0">
    <w:nsid w:val="127DCD46"/>
    <w:multiLevelType w:val="hybridMultilevel"/>
    <w:tmpl w:val="D36A42E8"/>
    <w:lvl w:ilvl="0" w:tplc="2C5E83CA">
      <w:start w:val="7"/>
      <w:numFmt w:val="decimal"/>
      <w:lvlText w:val="%1."/>
      <w:lvlJc w:val="left"/>
      <w:pPr>
        <w:ind w:left="720" w:hanging="360"/>
      </w:pPr>
    </w:lvl>
    <w:lvl w:ilvl="1" w:tplc="58C264C2">
      <w:start w:val="1"/>
      <w:numFmt w:val="lowerLetter"/>
      <w:lvlText w:val="%2."/>
      <w:lvlJc w:val="left"/>
      <w:pPr>
        <w:ind w:left="1440" w:hanging="360"/>
      </w:pPr>
    </w:lvl>
    <w:lvl w:ilvl="2" w:tplc="03D8BB54">
      <w:start w:val="1"/>
      <w:numFmt w:val="lowerRoman"/>
      <w:lvlText w:val="%3."/>
      <w:lvlJc w:val="right"/>
      <w:pPr>
        <w:ind w:left="2160" w:hanging="180"/>
      </w:pPr>
    </w:lvl>
    <w:lvl w:ilvl="3" w:tplc="3C482366">
      <w:start w:val="1"/>
      <w:numFmt w:val="decimal"/>
      <w:lvlText w:val="%4."/>
      <w:lvlJc w:val="left"/>
      <w:pPr>
        <w:ind w:left="2880" w:hanging="360"/>
      </w:pPr>
    </w:lvl>
    <w:lvl w:ilvl="4" w:tplc="6BE6C844">
      <w:start w:val="1"/>
      <w:numFmt w:val="lowerLetter"/>
      <w:lvlText w:val="%5."/>
      <w:lvlJc w:val="left"/>
      <w:pPr>
        <w:ind w:left="3600" w:hanging="360"/>
      </w:pPr>
    </w:lvl>
    <w:lvl w:ilvl="5" w:tplc="7A36D784">
      <w:start w:val="1"/>
      <w:numFmt w:val="lowerRoman"/>
      <w:lvlText w:val="%6."/>
      <w:lvlJc w:val="right"/>
      <w:pPr>
        <w:ind w:left="4320" w:hanging="180"/>
      </w:pPr>
    </w:lvl>
    <w:lvl w:ilvl="6" w:tplc="82765CF6">
      <w:start w:val="1"/>
      <w:numFmt w:val="decimal"/>
      <w:lvlText w:val="%7."/>
      <w:lvlJc w:val="left"/>
      <w:pPr>
        <w:ind w:left="5040" w:hanging="360"/>
      </w:pPr>
    </w:lvl>
    <w:lvl w:ilvl="7" w:tplc="BFE2F514">
      <w:start w:val="1"/>
      <w:numFmt w:val="lowerLetter"/>
      <w:lvlText w:val="%8."/>
      <w:lvlJc w:val="left"/>
      <w:pPr>
        <w:ind w:left="5760" w:hanging="360"/>
      </w:pPr>
    </w:lvl>
    <w:lvl w:ilvl="8" w:tplc="C25A8AF2">
      <w:start w:val="1"/>
      <w:numFmt w:val="lowerRoman"/>
      <w:lvlText w:val="%9."/>
      <w:lvlJc w:val="right"/>
      <w:pPr>
        <w:ind w:left="6480" w:hanging="180"/>
      </w:pPr>
    </w:lvl>
  </w:abstractNum>
  <w:abstractNum w:abstractNumId="37" w15:restartNumberingAfterBreak="0">
    <w:nsid w:val="12FA3329"/>
    <w:multiLevelType w:val="multilevel"/>
    <w:tmpl w:val="EEA26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5BD9F6"/>
    <w:multiLevelType w:val="hybridMultilevel"/>
    <w:tmpl w:val="7100AE4A"/>
    <w:lvl w:ilvl="0" w:tplc="C3DA0E70">
      <w:start w:val="1"/>
      <w:numFmt w:val="decimal"/>
      <w:lvlText w:val="%1."/>
      <w:lvlJc w:val="left"/>
      <w:pPr>
        <w:ind w:left="720" w:hanging="360"/>
      </w:pPr>
    </w:lvl>
    <w:lvl w:ilvl="1" w:tplc="3A121390">
      <w:start w:val="1"/>
      <w:numFmt w:val="lowerLetter"/>
      <w:lvlText w:val="%2."/>
      <w:lvlJc w:val="left"/>
      <w:pPr>
        <w:ind w:left="1440" w:hanging="360"/>
      </w:pPr>
    </w:lvl>
    <w:lvl w:ilvl="2" w:tplc="B9466608">
      <w:start w:val="2"/>
      <w:numFmt w:val="lowerRoman"/>
      <w:lvlText w:val="%3."/>
      <w:lvlJc w:val="right"/>
      <w:pPr>
        <w:ind w:left="2160" w:hanging="180"/>
      </w:pPr>
    </w:lvl>
    <w:lvl w:ilvl="3" w:tplc="ABD0C690">
      <w:start w:val="1"/>
      <w:numFmt w:val="decimal"/>
      <w:lvlText w:val="%4."/>
      <w:lvlJc w:val="left"/>
      <w:pPr>
        <w:ind w:left="2880" w:hanging="360"/>
      </w:pPr>
    </w:lvl>
    <w:lvl w:ilvl="4" w:tplc="080C3498">
      <w:start w:val="1"/>
      <w:numFmt w:val="lowerLetter"/>
      <w:lvlText w:val="%5."/>
      <w:lvlJc w:val="left"/>
      <w:pPr>
        <w:ind w:left="3600" w:hanging="360"/>
      </w:pPr>
    </w:lvl>
    <w:lvl w:ilvl="5" w:tplc="11428F2E">
      <w:start w:val="1"/>
      <w:numFmt w:val="lowerRoman"/>
      <w:lvlText w:val="%6."/>
      <w:lvlJc w:val="right"/>
      <w:pPr>
        <w:ind w:left="4320" w:hanging="180"/>
      </w:pPr>
    </w:lvl>
    <w:lvl w:ilvl="6" w:tplc="49EC72F6">
      <w:start w:val="1"/>
      <w:numFmt w:val="decimal"/>
      <w:lvlText w:val="%7."/>
      <w:lvlJc w:val="left"/>
      <w:pPr>
        <w:ind w:left="5040" w:hanging="360"/>
      </w:pPr>
    </w:lvl>
    <w:lvl w:ilvl="7" w:tplc="CC489986">
      <w:start w:val="1"/>
      <w:numFmt w:val="lowerLetter"/>
      <w:lvlText w:val="%8."/>
      <w:lvlJc w:val="left"/>
      <w:pPr>
        <w:ind w:left="5760" w:hanging="360"/>
      </w:pPr>
    </w:lvl>
    <w:lvl w:ilvl="8" w:tplc="28FA8048">
      <w:start w:val="1"/>
      <w:numFmt w:val="lowerRoman"/>
      <w:lvlText w:val="%9."/>
      <w:lvlJc w:val="right"/>
      <w:pPr>
        <w:ind w:left="6480" w:hanging="180"/>
      </w:pPr>
    </w:lvl>
  </w:abstractNum>
  <w:abstractNum w:abstractNumId="39" w15:restartNumberingAfterBreak="0">
    <w:nsid w:val="1689494D"/>
    <w:multiLevelType w:val="multilevel"/>
    <w:tmpl w:val="809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BE29C6"/>
    <w:multiLevelType w:val="multilevel"/>
    <w:tmpl w:val="7292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D525DA"/>
    <w:multiLevelType w:val="hybridMultilevel"/>
    <w:tmpl w:val="CF6E2646"/>
    <w:lvl w:ilvl="0" w:tplc="C652C89A">
      <w:start w:val="1"/>
      <w:numFmt w:val="decimal"/>
      <w:lvlText w:val="%1."/>
      <w:lvlJc w:val="left"/>
      <w:pPr>
        <w:ind w:left="720" w:hanging="360"/>
      </w:pPr>
    </w:lvl>
    <w:lvl w:ilvl="1" w:tplc="30127A16">
      <w:start w:val="1"/>
      <w:numFmt w:val="lowerLetter"/>
      <w:lvlText w:val="%2."/>
      <w:lvlJc w:val="left"/>
      <w:pPr>
        <w:ind w:left="1440" w:hanging="360"/>
      </w:pPr>
    </w:lvl>
    <w:lvl w:ilvl="2" w:tplc="FEF2193A">
      <w:start w:val="1"/>
      <w:numFmt w:val="lowerRoman"/>
      <w:lvlText w:val="%3."/>
      <w:lvlJc w:val="right"/>
      <w:pPr>
        <w:ind w:left="2160" w:hanging="180"/>
      </w:pPr>
    </w:lvl>
    <w:lvl w:ilvl="3" w:tplc="2DC8B64A">
      <w:start w:val="1"/>
      <w:numFmt w:val="decimal"/>
      <w:lvlText w:val="%4."/>
      <w:lvlJc w:val="left"/>
      <w:pPr>
        <w:ind w:left="2880" w:hanging="360"/>
      </w:pPr>
    </w:lvl>
    <w:lvl w:ilvl="4" w:tplc="CA8E1DD0">
      <w:start w:val="1"/>
      <w:numFmt w:val="lowerLetter"/>
      <w:lvlText w:val="%5."/>
      <w:lvlJc w:val="left"/>
      <w:pPr>
        <w:ind w:left="3600" w:hanging="360"/>
      </w:pPr>
    </w:lvl>
    <w:lvl w:ilvl="5" w:tplc="19D0A1CE">
      <w:start w:val="1"/>
      <w:numFmt w:val="lowerRoman"/>
      <w:lvlText w:val="%6."/>
      <w:lvlJc w:val="right"/>
      <w:pPr>
        <w:ind w:left="4320" w:hanging="180"/>
      </w:pPr>
    </w:lvl>
    <w:lvl w:ilvl="6" w:tplc="05D2C71A">
      <w:start w:val="1"/>
      <w:numFmt w:val="decimal"/>
      <w:lvlText w:val="%7."/>
      <w:lvlJc w:val="left"/>
      <w:pPr>
        <w:ind w:left="5040" w:hanging="360"/>
      </w:pPr>
    </w:lvl>
    <w:lvl w:ilvl="7" w:tplc="CB201260">
      <w:start w:val="1"/>
      <w:numFmt w:val="lowerLetter"/>
      <w:lvlText w:val="%8."/>
      <w:lvlJc w:val="left"/>
      <w:pPr>
        <w:ind w:left="5760" w:hanging="360"/>
      </w:pPr>
    </w:lvl>
    <w:lvl w:ilvl="8" w:tplc="2EA863C6">
      <w:start w:val="1"/>
      <w:numFmt w:val="lowerRoman"/>
      <w:lvlText w:val="%9."/>
      <w:lvlJc w:val="right"/>
      <w:pPr>
        <w:ind w:left="6480" w:hanging="180"/>
      </w:pPr>
    </w:lvl>
  </w:abstractNum>
  <w:abstractNum w:abstractNumId="42" w15:restartNumberingAfterBreak="0">
    <w:nsid w:val="1914473A"/>
    <w:multiLevelType w:val="multilevel"/>
    <w:tmpl w:val="7982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714387"/>
    <w:multiLevelType w:val="multilevel"/>
    <w:tmpl w:val="992E09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15:restartNumberingAfterBreak="0">
    <w:nsid w:val="19731721"/>
    <w:multiLevelType w:val="multilevel"/>
    <w:tmpl w:val="13146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988270"/>
    <w:multiLevelType w:val="hybridMultilevel"/>
    <w:tmpl w:val="09F08F4C"/>
    <w:lvl w:ilvl="0" w:tplc="F6D86416">
      <w:start w:val="4"/>
      <w:numFmt w:val="decimal"/>
      <w:lvlText w:val="%1."/>
      <w:lvlJc w:val="left"/>
      <w:pPr>
        <w:ind w:left="720" w:hanging="360"/>
      </w:pPr>
    </w:lvl>
    <w:lvl w:ilvl="1" w:tplc="F5C2D4BE">
      <w:start w:val="1"/>
      <w:numFmt w:val="lowerLetter"/>
      <w:lvlText w:val="%2."/>
      <w:lvlJc w:val="left"/>
      <w:pPr>
        <w:ind w:left="1440" w:hanging="360"/>
      </w:pPr>
    </w:lvl>
    <w:lvl w:ilvl="2" w:tplc="27FA2134">
      <w:start w:val="1"/>
      <w:numFmt w:val="lowerRoman"/>
      <w:lvlText w:val="%3."/>
      <w:lvlJc w:val="right"/>
      <w:pPr>
        <w:ind w:left="2160" w:hanging="180"/>
      </w:pPr>
    </w:lvl>
    <w:lvl w:ilvl="3" w:tplc="115A29EC">
      <w:start w:val="1"/>
      <w:numFmt w:val="decimal"/>
      <w:lvlText w:val="%4."/>
      <w:lvlJc w:val="left"/>
      <w:pPr>
        <w:ind w:left="2880" w:hanging="360"/>
      </w:pPr>
    </w:lvl>
    <w:lvl w:ilvl="4" w:tplc="ACEA3BC2">
      <w:start w:val="1"/>
      <w:numFmt w:val="lowerLetter"/>
      <w:lvlText w:val="%5."/>
      <w:lvlJc w:val="left"/>
      <w:pPr>
        <w:ind w:left="3600" w:hanging="360"/>
      </w:pPr>
    </w:lvl>
    <w:lvl w:ilvl="5" w:tplc="FDB0FAEE">
      <w:start w:val="1"/>
      <w:numFmt w:val="lowerRoman"/>
      <w:lvlText w:val="%6."/>
      <w:lvlJc w:val="right"/>
      <w:pPr>
        <w:ind w:left="4320" w:hanging="180"/>
      </w:pPr>
    </w:lvl>
    <w:lvl w:ilvl="6" w:tplc="FECCA2F8">
      <w:start w:val="1"/>
      <w:numFmt w:val="decimal"/>
      <w:lvlText w:val="%7."/>
      <w:lvlJc w:val="left"/>
      <w:pPr>
        <w:ind w:left="5040" w:hanging="360"/>
      </w:pPr>
    </w:lvl>
    <w:lvl w:ilvl="7" w:tplc="87400E46">
      <w:start w:val="1"/>
      <w:numFmt w:val="lowerLetter"/>
      <w:lvlText w:val="%8."/>
      <w:lvlJc w:val="left"/>
      <w:pPr>
        <w:ind w:left="5760" w:hanging="360"/>
      </w:pPr>
    </w:lvl>
    <w:lvl w:ilvl="8" w:tplc="0F301BD6">
      <w:start w:val="1"/>
      <w:numFmt w:val="lowerRoman"/>
      <w:lvlText w:val="%9."/>
      <w:lvlJc w:val="right"/>
      <w:pPr>
        <w:ind w:left="6480" w:hanging="180"/>
      </w:pPr>
    </w:lvl>
  </w:abstractNum>
  <w:abstractNum w:abstractNumId="46" w15:restartNumberingAfterBreak="0">
    <w:nsid w:val="1BBF31B3"/>
    <w:multiLevelType w:val="multilevel"/>
    <w:tmpl w:val="D8E8F37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1C1A3CE8"/>
    <w:multiLevelType w:val="multilevel"/>
    <w:tmpl w:val="A4C0F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3D1833"/>
    <w:multiLevelType w:val="multilevel"/>
    <w:tmpl w:val="2C44A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6A4AC8"/>
    <w:multiLevelType w:val="hybridMultilevel"/>
    <w:tmpl w:val="7E96B106"/>
    <w:lvl w:ilvl="0" w:tplc="D5D27534">
      <w:start w:val="1"/>
      <w:numFmt w:val="decimal"/>
      <w:lvlText w:val="%1."/>
      <w:lvlJc w:val="left"/>
      <w:pPr>
        <w:ind w:left="720" w:hanging="360"/>
      </w:pPr>
    </w:lvl>
    <w:lvl w:ilvl="1" w:tplc="D40A1776">
      <w:start w:val="1"/>
      <w:numFmt w:val="lowerLetter"/>
      <w:lvlText w:val="%2."/>
      <w:lvlJc w:val="left"/>
      <w:pPr>
        <w:ind w:left="1440" w:hanging="360"/>
      </w:pPr>
    </w:lvl>
    <w:lvl w:ilvl="2" w:tplc="6E1EF2A2">
      <w:start w:val="3"/>
      <w:numFmt w:val="lowerRoman"/>
      <w:lvlText w:val="%3."/>
      <w:lvlJc w:val="right"/>
      <w:pPr>
        <w:ind w:left="2160" w:hanging="180"/>
      </w:pPr>
    </w:lvl>
    <w:lvl w:ilvl="3" w:tplc="F0CECA16">
      <w:start w:val="1"/>
      <w:numFmt w:val="decimal"/>
      <w:lvlText w:val="%4."/>
      <w:lvlJc w:val="left"/>
      <w:pPr>
        <w:ind w:left="2880" w:hanging="360"/>
      </w:pPr>
    </w:lvl>
    <w:lvl w:ilvl="4" w:tplc="51D6DBAC">
      <w:start w:val="1"/>
      <w:numFmt w:val="lowerLetter"/>
      <w:lvlText w:val="%5."/>
      <w:lvlJc w:val="left"/>
      <w:pPr>
        <w:ind w:left="3600" w:hanging="360"/>
      </w:pPr>
    </w:lvl>
    <w:lvl w:ilvl="5" w:tplc="0CB6E2AC">
      <w:start w:val="1"/>
      <w:numFmt w:val="lowerRoman"/>
      <w:lvlText w:val="%6."/>
      <w:lvlJc w:val="right"/>
      <w:pPr>
        <w:ind w:left="4320" w:hanging="180"/>
      </w:pPr>
    </w:lvl>
    <w:lvl w:ilvl="6" w:tplc="A69AF746">
      <w:start w:val="1"/>
      <w:numFmt w:val="decimal"/>
      <w:lvlText w:val="%7."/>
      <w:lvlJc w:val="left"/>
      <w:pPr>
        <w:ind w:left="5040" w:hanging="360"/>
      </w:pPr>
    </w:lvl>
    <w:lvl w:ilvl="7" w:tplc="D5F0E4F4">
      <w:start w:val="1"/>
      <w:numFmt w:val="lowerLetter"/>
      <w:lvlText w:val="%8."/>
      <w:lvlJc w:val="left"/>
      <w:pPr>
        <w:ind w:left="5760" w:hanging="360"/>
      </w:pPr>
    </w:lvl>
    <w:lvl w:ilvl="8" w:tplc="E8968A08">
      <w:start w:val="1"/>
      <w:numFmt w:val="lowerRoman"/>
      <w:lvlText w:val="%9."/>
      <w:lvlJc w:val="right"/>
      <w:pPr>
        <w:ind w:left="6480" w:hanging="180"/>
      </w:pPr>
    </w:lvl>
  </w:abstractNum>
  <w:abstractNum w:abstractNumId="50" w15:restartNumberingAfterBreak="0">
    <w:nsid w:val="1E448402"/>
    <w:multiLevelType w:val="hybridMultilevel"/>
    <w:tmpl w:val="CCEAEB2C"/>
    <w:lvl w:ilvl="0" w:tplc="9ECCA0EE">
      <w:start w:val="1"/>
      <w:numFmt w:val="decimal"/>
      <w:lvlText w:val="%1."/>
      <w:lvlJc w:val="left"/>
      <w:pPr>
        <w:ind w:left="720" w:hanging="360"/>
      </w:pPr>
    </w:lvl>
    <w:lvl w:ilvl="1" w:tplc="3402AEF6">
      <w:start w:val="1"/>
      <w:numFmt w:val="lowerLetter"/>
      <w:lvlText w:val="%2."/>
      <w:lvlJc w:val="left"/>
      <w:pPr>
        <w:ind w:left="1440" w:hanging="360"/>
      </w:pPr>
    </w:lvl>
    <w:lvl w:ilvl="2" w:tplc="91469112">
      <w:start w:val="3"/>
      <w:numFmt w:val="decimal"/>
      <w:lvlText w:val="%3.1.2."/>
      <w:lvlJc w:val="left"/>
      <w:pPr>
        <w:ind w:left="2160" w:hanging="180"/>
      </w:pPr>
    </w:lvl>
    <w:lvl w:ilvl="3" w:tplc="F74A6C44">
      <w:start w:val="1"/>
      <w:numFmt w:val="decimal"/>
      <w:lvlText w:val="%4."/>
      <w:lvlJc w:val="left"/>
      <w:pPr>
        <w:ind w:left="2880" w:hanging="360"/>
      </w:pPr>
    </w:lvl>
    <w:lvl w:ilvl="4" w:tplc="03F667F8">
      <w:start w:val="1"/>
      <w:numFmt w:val="lowerLetter"/>
      <w:lvlText w:val="%5."/>
      <w:lvlJc w:val="left"/>
      <w:pPr>
        <w:ind w:left="3600" w:hanging="360"/>
      </w:pPr>
    </w:lvl>
    <w:lvl w:ilvl="5" w:tplc="F1ACDCFA">
      <w:start w:val="1"/>
      <w:numFmt w:val="lowerRoman"/>
      <w:lvlText w:val="%6."/>
      <w:lvlJc w:val="right"/>
      <w:pPr>
        <w:ind w:left="4320" w:hanging="180"/>
      </w:pPr>
    </w:lvl>
    <w:lvl w:ilvl="6" w:tplc="22FEEBCA">
      <w:start w:val="1"/>
      <w:numFmt w:val="decimal"/>
      <w:lvlText w:val="%7."/>
      <w:lvlJc w:val="left"/>
      <w:pPr>
        <w:ind w:left="5040" w:hanging="360"/>
      </w:pPr>
    </w:lvl>
    <w:lvl w:ilvl="7" w:tplc="592C47EC">
      <w:start w:val="1"/>
      <w:numFmt w:val="lowerLetter"/>
      <w:lvlText w:val="%8."/>
      <w:lvlJc w:val="left"/>
      <w:pPr>
        <w:ind w:left="5760" w:hanging="360"/>
      </w:pPr>
    </w:lvl>
    <w:lvl w:ilvl="8" w:tplc="7EFC250A">
      <w:start w:val="1"/>
      <w:numFmt w:val="lowerRoman"/>
      <w:lvlText w:val="%9."/>
      <w:lvlJc w:val="right"/>
      <w:pPr>
        <w:ind w:left="6480" w:hanging="180"/>
      </w:pPr>
    </w:lvl>
  </w:abstractNum>
  <w:abstractNum w:abstractNumId="51" w15:restartNumberingAfterBreak="0">
    <w:nsid w:val="1EA271AF"/>
    <w:multiLevelType w:val="multilevel"/>
    <w:tmpl w:val="24B8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A8F757"/>
    <w:multiLevelType w:val="hybridMultilevel"/>
    <w:tmpl w:val="F0A21554"/>
    <w:lvl w:ilvl="0" w:tplc="7AEE63C6">
      <w:start w:val="1"/>
      <w:numFmt w:val="decimal"/>
      <w:lvlText w:val="%1."/>
      <w:lvlJc w:val="left"/>
      <w:pPr>
        <w:ind w:left="720" w:hanging="360"/>
      </w:pPr>
    </w:lvl>
    <w:lvl w:ilvl="1" w:tplc="1ED4EA90">
      <w:start w:val="1"/>
      <w:numFmt w:val="decimal"/>
      <w:lvlText w:val="%2.7."/>
      <w:lvlJc w:val="left"/>
      <w:pPr>
        <w:ind w:left="1440" w:hanging="360"/>
      </w:pPr>
    </w:lvl>
    <w:lvl w:ilvl="2" w:tplc="47C84544">
      <w:start w:val="1"/>
      <w:numFmt w:val="lowerRoman"/>
      <w:lvlText w:val="%3."/>
      <w:lvlJc w:val="right"/>
      <w:pPr>
        <w:ind w:left="2160" w:hanging="180"/>
      </w:pPr>
    </w:lvl>
    <w:lvl w:ilvl="3" w:tplc="AF3AD030">
      <w:start w:val="1"/>
      <w:numFmt w:val="decimal"/>
      <w:lvlText w:val="%4."/>
      <w:lvlJc w:val="left"/>
      <w:pPr>
        <w:ind w:left="2880" w:hanging="360"/>
      </w:pPr>
    </w:lvl>
    <w:lvl w:ilvl="4" w:tplc="71AC4F2A">
      <w:start w:val="1"/>
      <w:numFmt w:val="lowerLetter"/>
      <w:lvlText w:val="%5."/>
      <w:lvlJc w:val="left"/>
      <w:pPr>
        <w:ind w:left="3600" w:hanging="360"/>
      </w:pPr>
    </w:lvl>
    <w:lvl w:ilvl="5" w:tplc="55F2B2B2">
      <w:start w:val="1"/>
      <w:numFmt w:val="lowerRoman"/>
      <w:lvlText w:val="%6."/>
      <w:lvlJc w:val="right"/>
      <w:pPr>
        <w:ind w:left="4320" w:hanging="180"/>
      </w:pPr>
    </w:lvl>
    <w:lvl w:ilvl="6" w:tplc="E9B441F0">
      <w:start w:val="1"/>
      <w:numFmt w:val="decimal"/>
      <w:lvlText w:val="%7."/>
      <w:lvlJc w:val="left"/>
      <w:pPr>
        <w:ind w:left="5040" w:hanging="360"/>
      </w:pPr>
    </w:lvl>
    <w:lvl w:ilvl="7" w:tplc="1D908E98">
      <w:start w:val="1"/>
      <w:numFmt w:val="lowerLetter"/>
      <w:lvlText w:val="%8."/>
      <w:lvlJc w:val="left"/>
      <w:pPr>
        <w:ind w:left="5760" w:hanging="360"/>
      </w:pPr>
    </w:lvl>
    <w:lvl w:ilvl="8" w:tplc="D82A5B24">
      <w:start w:val="1"/>
      <w:numFmt w:val="lowerRoman"/>
      <w:lvlText w:val="%9."/>
      <w:lvlJc w:val="right"/>
      <w:pPr>
        <w:ind w:left="6480" w:hanging="180"/>
      </w:pPr>
    </w:lvl>
  </w:abstractNum>
  <w:abstractNum w:abstractNumId="53" w15:restartNumberingAfterBreak="0">
    <w:nsid w:val="1EE8B7DB"/>
    <w:multiLevelType w:val="hybridMultilevel"/>
    <w:tmpl w:val="0F4E71D4"/>
    <w:lvl w:ilvl="0" w:tplc="5E044220">
      <w:start w:val="1"/>
      <w:numFmt w:val="decimal"/>
      <w:lvlText w:val="%1."/>
      <w:lvlJc w:val="left"/>
      <w:pPr>
        <w:ind w:left="720" w:hanging="360"/>
      </w:pPr>
    </w:lvl>
    <w:lvl w:ilvl="1" w:tplc="27986376">
      <w:start w:val="1"/>
      <w:numFmt w:val="lowerLetter"/>
      <w:lvlText w:val="%2."/>
      <w:lvlJc w:val="left"/>
      <w:pPr>
        <w:ind w:left="1440" w:hanging="360"/>
      </w:pPr>
    </w:lvl>
    <w:lvl w:ilvl="2" w:tplc="079AE60E">
      <w:start w:val="3"/>
      <w:numFmt w:val="lowerRoman"/>
      <w:lvlText w:val="%3."/>
      <w:lvlJc w:val="right"/>
      <w:pPr>
        <w:ind w:left="2160" w:hanging="180"/>
      </w:pPr>
    </w:lvl>
    <w:lvl w:ilvl="3" w:tplc="2D765FBE">
      <w:start w:val="1"/>
      <w:numFmt w:val="decimal"/>
      <w:lvlText w:val="%4."/>
      <w:lvlJc w:val="left"/>
      <w:pPr>
        <w:ind w:left="2880" w:hanging="360"/>
      </w:pPr>
    </w:lvl>
    <w:lvl w:ilvl="4" w:tplc="5898438C">
      <w:start w:val="1"/>
      <w:numFmt w:val="lowerLetter"/>
      <w:lvlText w:val="%5."/>
      <w:lvlJc w:val="left"/>
      <w:pPr>
        <w:ind w:left="3600" w:hanging="360"/>
      </w:pPr>
    </w:lvl>
    <w:lvl w:ilvl="5" w:tplc="A8BA6934">
      <w:start w:val="1"/>
      <w:numFmt w:val="lowerRoman"/>
      <w:lvlText w:val="%6."/>
      <w:lvlJc w:val="right"/>
      <w:pPr>
        <w:ind w:left="4320" w:hanging="180"/>
      </w:pPr>
    </w:lvl>
    <w:lvl w:ilvl="6" w:tplc="8326BFB0">
      <w:start w:val="1"/>
      <w:numFmt w:val="decimal"/>
      <w:lvlText w:val="%7."/>
      <w:lvlJc w:val="left"/>
      <w:pPr>
        <w:ind w:left="5040" w:hanging="360"/>
      </w:pPr>
    </w:lvl>
    <w:lvl w:ilvl="7" w:tplc="59E28E1C">
      <w:start w:val="1"/>
      <w:numFmt w:val="lowerLetter"/>
      <w:lvlText w:val="%8."/>
      <w:lvlJc w:val="left"/>
      <w:pPr>
        <w:ind w:left="5760" w:hanging="360"/>
      </w:pPr>
    </w:lvl>
    <w:lvl w:ilvl="8" w:tplc="48A8DE92">
      <w:start w:val="1"/>
      <w:numFmt w:val="lowerRoman"/>
      <w:lvlText w:val="%9."/>
      <w:lvlJc w:val="right"/>
      <w:pPr>
        <w:ind w:left="6480" w:hanging="180"/>
      </w:pPr>
    </w:lvl>
  </w:abstractNum>
  <w:abstractNum w:abstractNumId="54" w15:restartNumberingAfterBreak="0">
    <w:nsid w:val="1F07B3DA"/>
    <w:multiLevelType w:val="hybridMultilevel"/>
    <w:tmpl w:val="9252BE98"/>
    <w:lvl w:ilvl="0" w:tplc="82CC3670">
      <w:start w:val="1"/>
      <w:numFmt w:val="decimal"/>
      <w:lvlText w:val="%1."/>
      <w:lvlJc w:val="left"/>
      <w:pPr>
        <w:ind w:left="720" w:hanging="360"/>
      </w:pPr>
    </w:lvl>
    <w:lvl w:ilvl="1" w:tplc="C2F02BB2">
      <w:start w:val="3"/>
      <w:numFmt w:val="decimal"/>
      <w:lvlText w:val="%2.1."/>
      <w:lvlJc w:val="left"/>
      <w:pPr>
        <w:ind w:left="1440" w:hanging="360"/>
      </w:pPr>
    </w:lvl>
    <w:lvl w:ilvl="2" w:tplc="A6221932">
      <w:start w:val="1"/>
      <w:numFmt w:val="lowerRoman"/>
      <w:lvlText w:val="%3."/>
      <w:lvlJc w:val="right"/>
      <w:pPr>
        <w:ind w:left="2160" w:hanging="180"/>
      </w:pPr>
    </w:lvl>
    <w:lvl w:ilvl="3" w:tplc="101C75CA">
      <w:start w:val="1"/>
      <w:numFmt w:val="decimal"/>
      <w:lvlText w:val="%4."/>
      <w:lvlJc w:val="left"/>
      <w:pPr>
        <w:ind w:left="2880" w:hanging="360"/>
      </w:pPr>
    </w:lvl>
    <w:lvl w:ilvl="4" w:tplc="5E901096">
      <w:start w:val="1"/>
      <w:numFmt w:val="lowerLetter"/>
      <w:lvlText w:val="%5."/>
      <w:lvlJc w:val="left"/>
      <w:pPr>
        <w:ind w:left="3600" w:hanging="360"/>
      </w:pPr>
    </w:lvl>
    <w:lvl w:ilvl="5" w:tplc="C33EDB2C">
      <w:start w:val="1"/>
      <w:numFmt w:val="lowerRoman"/>
      <w:lvlText w:val="%6."/>
      <w:lvlJc w:val="right"/>
      <w:pPr>
        <w:ind w:left="4320" w:hanging="180"/>
      </w:pPr>
    </w:lvl>
    <w:lvl w:ilvl="6" w:tplc="AE98A418">
      <w:start w:val="1"/>
      <w:numFmt w:val="decimal"/>
      <w:lvlText w:val="%7."/>
      <w:lvlJc w:val="left"/>
      <w:pPr>
        <w:ind w:left="5040" w:hanging="360"/>
      </w:pPr>
    </w:lvl>
    <w:lvl w:ilvl="7" w:tplc="CDA24030">
      <w:start w:val="1"/>
      <w:numFmt w:val="lowerLetter"/>
      <w:lvlText w:val="%8."/>
      <w:lvlJc w:val="left"/>
      <w:pPr>
        <w:ind w:left="5760" w:hanging="360"/>
      </w:pPr>
    </w:lvl>
    <w:lvl w:ilvl="8" w:tplc="BB7ABAA8">
      <w:start w:val="1"/>
      <w:numFmt w:val="lowerRoman"/>
      <w:lvlText w:val="%9."/>
      <w:lvlJc w:val="right"/>
      <w:pPr>
        <w:ind w:left="6480" w:hanging="180"/>
      </w:pPr>
    </w:lvl>
  </w:abstractNum>
  <w:abstractNum w:abstractNumId="55" w15:restartNumberingAfterBreak="0">
    <w:nsid w:val="1F6345CD"/>
    <w:multiLevelType w:val="multilevel"/>
    <w:tmpl w:val="0212A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913104"/>
    <w:multiLevelType w:val="multilevel"/>
    <w:tmpl w:val="68F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2F9316"/>
    <w:multiLevelType w:val="hybridMultilevel"/>
    <w:tmpl w:val="CF00D970"/>
    <w:lvl w:ilvl="0" w:tplc="41E08EA6">
      <w:start w:val="2"/>
      <w:numFmt w:val="decimal"/>
      <w:lvlText w:val="%1."/>
      <w:lvlJc w:val="left"/>
      <w:pPr>
        <w:ind w:left="720" w:hanging="360"/>
      </w:pPr>
    </w:lvl>
    <w:lvl w:ilvl="1" w:tplc="E8FCA778">
      <w:start w:val="1"/>
      <w:numFmt w:val="lowerLetter"/>
      <w:lvlText w:val="%2."/>
      <w:lvlJc w:val="left"/>
      <w:pPr>
        <w:ind w:left="1440" w:hanging="360"/>
      </w:pPr>
    </w:lvl>
    <w:lvl w:ilvl="2" w:tplc="55E0E140">
      <w:start w:val="1"/>
      <w:numFmt w:val="lowerRoman"/>
      <w:lvlText w:val="%3."/>
      <w:lvlJc w:val="right"/>
      <w:pPr>
        <w:ind w:left="2160" w:hanging="180"/>
      </w:pPr>
    </w:lvl>
    <w:lvl w:ilvl="3" w:tplc="0AA4A896">
      <w:start w:val="1"/>
      <w:numFmt w:val="decimal"/>
      <w:lvlText w:val="%4."/>
      <w:lvlJc w:val="left"/>
      <w:pPr>
        <w:ind w:left="2880" w:hanging="360"/>
      </w:pPr>
    </w:lvl>
    <w:lvl w:ilvl="4" w:tplc="EC4A5CA2">
      <w:start w:val="1"/>
      <w:numFmt w:val="lowerLetter"/>
      <w:lvlText w:val="%5."/>
      <w:lvlJc w:val="left"/>
      <w:pPr>
        <w:ind w:left="3600" w:hanging="360"/>
      </w:pPr>
    </w:lvl>
    <w:lvl w:ilvl="5" w:tplc="3174B1FA">
      <w:start w:val="1"/>
      <w:numFmt w:val="lowerRoman"/>
      <w:lvlText w:val="%6."/>
      <w:lvlJc w:val="right"/>
      <w:pPr>
        <w:ind w:left="4320" w:hanging="180"/>
      </w:pPr>
    </w:lvl>
    <w:lvl w:ilvl="6" w:tplc="6554BE7C">
      <w:start w:val="1"/>
      <w:numFmt w:val="decimal"/>
      <w:lvlText w:val="%7."/>
      <w:lvlJc w:val="left"/>
      <w:pPr>
        <w:ind w:left="5040" w:hanging="360"/>
      </w:pPr>
    </w:lvl>
    <w:lvl w:ilvl="7" w:tplc="5142CD68">
      <w:start w:val="1"/>
      <w:numFmt w:val="lowerLetter"/>
      <w:lvlText w:val="%8."/>
      <w:lvlJc w:val="left"/>
      <w:pPr>
        <w:ind w:left="5760" w:hanging="360"/>
      </w:pPr>
    </w:lvl>
    <w:lvl w:ilvl="8" w:tplc="B1024E12">
      <w:start w:val="1"/>
      <w:numFmt w:val="lowerRoman"/>
      <w:lvlText w:val="%9."/>
      <w:lvlJc w:val="right"/>
      <w:pPr>
        <w:ind w:left="6480" w:hanging="180"/>
      </w:pPr>
    </w:lvl>
  </w:abstractNum>
  <w:abstractNum w:abstractNumId="58" w15:restartNumberingAfterBreak="0">
    <w:nsid w:val="25375637"/>
    <w:multiLevelType w:val="multilevel"/>
    <w:tmpl w:val="88C805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874DB3"/>
    <w:multiLevelType w:val="multilevel"/>
    <w:tmpl w:val="348A0A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AE4A14"/>
    <w:multiLevelType w:val="hybridMultilevel"/>
    <w:tmpl w:val="DC60D3F6"/>
    <w:lvl w:ilvl="0" w:tplc="070CB02C">
      <w:start w:val="1"/>
      <w:numFmt w:val="decimal"/>
      <w:lvlText w:val="%1."/>
      <w:lvlJc w:val="left"/>
      <w:pPr>
        <w:ind w:left="720" w:hanging="360"/>
      </w:pPr>
    </w:lvl>
    <w:lvl w:ilvl="1" w:tplc="14763820">
      <w:start w:val="2"/>
      <w:numFmt w:val="decimal"/>
      <w:lvlText w:val="%2.1."/>
      <w:lvlJc w:val="left"/>
      <w:pPr>
        <w:ind w:left="1440" w:hanging="360"/>
      </w:pPr>
    </w:lvl>
    <w:lvl w:ilvl="2" w:tplc="A01E4608">
      <w:start w:val="1"/>
      <w:numFmt w:val="lowerRoman"/>
      <w:lvlText w:val="%3."/>
      <w:lvlJc w:val="right"/>
      <w:pPr>
        <w:ind w:left="2160" w:hanging="180"/>
      </w:pPr>
    </w:lvl>
    <w:lvl w:ilvl="3" w:tplc="18643C44">
      <w:start w:val="1"/>
      <w:numFmt w:val="decimal"/>
      <w:lvlText w:val="%4."/>
      <w:lvlJc w:val="left"/>
      <w:pPr>
        <w:ind w:left="2880" w:hanging="360"/>
      </w:pPr>
    </w:lvl>
    <w:lvl w:ilvl="4" w:tplc="65FAAD60">
      <w:start w:val="1"/>
      <w:numFmt w:val="lowerLetter"/>
      <w:lvlText w:val="%5."/>
      <w:lvlJc w:val="left"/>
      <w:pPr>
        <w:ind w:left="3600" w:hanging="360"/>
      </w:pPr>
    </w:lvl>
    <w:lvl w:ilvl="5" w:tplc="C2FE36BE">
      <w:start w:val="1"/>
      <w:numFmt w:val="lowerRoman"/>
      <w:lvlText w:val="%6."/>
      <w:lvlJc w:val="right"/>
      <w:pPr>
        <w:ind w:left="4320" w:hanging="180"/>
      </w:pPr>
    </w:lvl>
    <w:lvl w:ilvl="6" w:tplc="7D5A5CD8">
      <w:start w:val="1"/>
      <w:numFmt w:val="decimal"/>
      <w:lvlText w:val="%7."/>
      <w:lvlJc w:val="left"/>
      <w:pPr>
        <w:ind w:left="5040" w:hanging="360"/>
      </w:pPr>
    </w:lvl>
    <w:lvl w:ilvl="7" w:tplc="2D1AA280">
      <w:start w:val="1"/>
      <w:numFmt w:val="lowerLetter"/>
      <w:lvlText w:val="%8."/>
      <w:lvlJc w:val="left"/>
      <w:pPr>
        <w:ind w:left="5760" w:hanging="360"/>
      </w:pPr>
    </w:lvl>
    <w:lvl w:ilvl="8" w:tplc="974476A6">
      <w:start w:val="1"/>
      <w:numFmt w:val="lowerRoman"/>
      <w:lvlText w:val="%9."/>
      <w:lvlJc w:val="right"/>
      <w:pPr>
        <w:ind w:left="6480" w:hanging="180"/>
      </w:pPr>
    </w:lvl>
  </w:abstractNum>
  <w:abstractNum w:abstractNumId="61" w15:restartNumberingAfterBreak="0">
    <w:nsid w:val="27E4D5B2"/>
    <w:multiLevelType w:val="hybridMultilevel"/>
    <w:tmpl w:val="742E86B6"/>
    <w:lvl w:ilvl="0" w:tplc="79C0165A">
      <w:start w:val="1"/>
      <w:numFmt w:val="decimal"/>
      <w:lvlText w:val="%1."/>
      <w:lvlJc w:val="left"/>
      <w:pPr>
        <w:ind w:left="720" w:hanging="360"/>
      </w:pPr>
    </w:lvl>
    <w:lvl w:ilvl="1" w:tplc="EB3E4118">
      <w:start w:val="1"/>
      <w:numFmt w:val="lowerLetter"/>
      <w:lvlText w:val="%2."/>
      <w:lvlJc w:val="left"/>
      <w:pPr>
        <w:ind w:left="1440" w:hanging="360"/>
      </w:pPr>
    </w:lvl>
    <w:lvl w:ilvl="2" w:tplc="9BB4F2F8">
      <w:start w:val="1"/>
      <w:numFmt w:val="lowerRoman"/>
      <w:lvlText w:val="%3."/>
      <w:lvlJc w:val="right"/>
      <w:pPr>
        <w:ind w:left="2160" w:hanging="180"/>
      </w:pPr>
    </w:lvl>
    <w:lvl w:ilvl="3" w:tplc="B316D6E2">
      <w:start w:val="1"/>
      <w:numFmt w:val="decimal"/>
      <w:lvlText w:val="%4."/>
      <w:lvlJc w:val="left"/>
      <w:pPr>
        <w:ind w:left="2880" w:hanging="360"/>
      </w:pPr>
    </w:lvl>
    <w:lvl w:ilvl="4" w:tplc="3D9CF656">
      <w:start w:val="1"/>
      <w:numFmt w:val="lowerLetter"/>
      <w:lvlText w:val="%5."/>
      <w:lvlJc w:val="left"/>
      <w:pPr>
        <w:ind w:left="3600" w:hanging="360"/>
      </w:pPr>
    </w:lvl>
    <w:lvl w:ilvl="5" w:tplc="D94A732A">
      <w:start w:val="1"/>
      <w:numFmt w:val="lowerRoman"/>
      <w:lvlText w:val="%6."/>
      <w:lvlJc w:val="right"/>
      <w:pPr>
        <w:ind w:left="4320" w:hanging="180"/>
      </w:pPr>
    </w:lvl>
    <w:lvl w:ilvl="6" w:tplc="77128326">
      <w:start w:val="1"/>
      <w:numFmt w:val="decimal"/>
      <w:lvlText w:val="%7."/>
      <w:lvlJc w:val="left"/>
      <w:pPr>
        <w:ind w:left="5040" w:hanging="360"/>
      </w:pPr>
    </w:lvl>
    <w:lvl w:ilvl="7" w:tplc="B78ADF6C">
      <w:start w:val="1"/>
      <w:numFmt w:val="lowerLetter"/>
      <w:lvlText w:val="%8."/>
      <w:lvlJc w:val="left"/>
      <w:pPr>
        <w:ind w:left="5760" w:hanging="360"/>
      </w:pPr>
    </w:lvl>
    <w:lvl w:ilvl="8" w:tplc="EDBE567A">
      <w:start w:val="1"/>
      <w:numFmt w:val="lowerRoman"/>
      <w:lvlText w:val="%9."/>
      <w:lvlJc w:val="right"/>
      <w:pPr>
        <w:ind w:left="6480" w:hanging="180"/>
      </w:pPr>
    </w:lvl>
  </w:abstractNum>
  <w:abstractNum w:abstractNumId="62" w15:restartNumberingAfterBreak="0">
    <w:nsid w:val="283000E6"/>
    <w:multiLevelType w:val="multilevel"/>
    <w:tmpl w:val="597EA42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3" w15:restartNumberingAfterBreak="0">
    <w:nsid w:val="28421247"/>
    <w:multiLevelType w:val="hybridMultilevel"/>
    <w:tmpl w:val="EC18FE5A"/>
    <w:lvl w:ilvl="0" w:tplc="8C02CAD8">
      <w:start w:val="1"/>
      <w:numFmt w:val="decimal"/>
      <w:lvlText w:val="%1."/>
      <w:lvlJc w:val="left"/>
      <w:pPr>
        <w:ind w:left="720" w:hanging="360"/>
      </w:pPr>
    </w:lvl>
    <w:lvl w:ilvl="1" w:tplc="56BABA5A">
      <w:start w:val="1"/>
      <w:numFmt w:val="lowerLetter"/>
      <w:lvlText w:val="%2."/>
      <w:lvlJc w:val="left"/>
      <w:pPr>
        <w:ind w:left="1440" w:hanging="360"/>
      </w:pPr>
    </w:lvl>
    <w:lvl w:ilvl="2" w:tplc="88209720">
      <w:start w:val="3"/>
      <w:numFmt w:val="decimal"/>
      <w:lvlText w:val="%3.1.3."/>
      <w:lvlJc w:val="left"/>
      <w:pPr>
        <w:ind w:left="2160" w:hanging="180"/>
      </w:pPr>
    </w:lvl>
    <w:lvl w:ilvl="3" w:tplc="1D162A42">
      <w:start w:val="1"/>
      <w:numFmt w:val="decimal"/>
      <w:lvlText w:val="%4."/>
      <w:lvlJc w:val="left"/>
      <w:pPr>
        <w:ind w:left="2880" w:hanging="360"/>
      </w:pPr>
    </w:lvl>
    <w:lvl w:ilvl="4" w:tplc="987A03D0">
      <w:start w:val="1"/>
      <w:numFmt w:val="lowerLetter"/>
      <w:lvlText w:val="%5."/>
      <w:lvlJc w:val="left"/>
      <w:pPr>
        <w:ind w:left="3600" w:hanging="360"/>
      </w:pPr>
    </w:lvl>
    <w:lvl w:ilvl="5" w:tplc="A4EEE086">
      <w:start w:val="1"/>
      <w:numFmt w:val="lowerRoman"/>
      <w:lvlText w:val="%6."/>
      <w:lvlJc w:val="right"/>
      <w:pPr>
        <w:ind w:left="4320" w:hanging="180"/>
      </w:pPr>
    </w:lvl>
    <w:lvl w:ilvl="6" w:tplc="3662996A">
      <w:start w:val="1"/>
      <w:numFmt w:val="decimal"/>
      <w:lvlText w:val="%7."/>
      <w:lvlJc w:val="left"/>
      <w:pPr>
        <w:ind w:left="5040" w:hanging="360"/>
      </w:pPr>
    </w:lvl>
    <w:lvl w:ilvl="7" w:tplc="EC147136">
      <w:start w:val="1"/>
      <w:numFmt w:val="lowerLetter"/>
      <w:lvlText w:val="%8."/>
      <w:lvlJc w:val="left"/>
      <w:pPr>
        <w:ind w:left="5760" w:hanging="360"/>
      </w:pPr>
    </w:lvl>
    <w:lvl w:ilvl="8" w:tplc="BEB47C92">
      <w:start w:val="1"/>
      <w:numFmt w:val="lowerRoman"/>
      <w:lvlText w:val="%9."/>
      <w:lvlJc w:val="right"/>
      <w:pPr>
        <w:ind w:left="6480" w:hanging="180"/>
      </w:pPr>
    </w:lvl>
  </w:abstractNum>
  <w:abstractNum w:abstractNumId="64" w15:restartNumberingAfterBreak="0">
    <w:nsid w:val="285A9803"/>
    <w:multiLevelType w:val="hybridMultilevel"/>
    <w:tmpl w:val="BC7424A2"/>
    <w:lvl w:ilvl="0" w:tplc="B7966C10">
      <w:start w:val="1"/>
      <w:numFmt w:val="decimal"/>
      <w:lvlText w:val="%1."/>
      <w:lvlJc w:val="left"/>
      <w:pPr>
        <w:ind w:left="720" w:hanging="360"/>
      </w:pPr>
    </w:lvl>
    <w:lvl w:ilvl="1" w:tplc="FD8ECE74">
      <w:start w:val="1"/>
      <w:numFmt w:val="decimal"/>
      <w:lvlText w:val="%2.8."/>
      <w:lvlJc w:val="left"/>
      <w:pPr>
        <w:ind w:left="1440" w:hanging="360"/>
      </w:pPr>
    </w:lvl>
    <w:lvl w:ilvl="2" w:tplc="E5C439BA">
      <w:start w:val="1"/>
      <w:numFmt w:val="lowerRoman"/>
      <w:lvlText w:val="%3."/>
      <w:lvlJc w:val="right"/>
      <w:pPr>
        <w:ind w:left="2160" w:hanging="180"/>
      </w:pPr>
    </w:lvl>
    <w:lvl w:ilvl="3" w:tplc="05480FC0">
      <w:start w:val="1"/>
      <w:numFmt w:val="decimal"/>
      <w:lvlText w:val="%4."/>
      <w:lvlJc w:val="left"/>
      <w:pPr>
        <w:ind w:left="2880" w:hanging="360"/>
      </w:pPr>
    </w:lvl>
    <w:lvl w:ilvl="4" w:tplc="851C0608">
      <w:start w:val="1"/>
      <w:numFmt w:val="lowerLetter"/>
      <w:lvlText w:val="%5."/>
      <w:lvlJc w:val="left"/>
      <w:pPr>
        <w:ind w:left="3600" w:hanging="360"/>
      </w:pPr>
    </w:lvl>
    <w:lvl w:ilvl="5" w:tplc="D96222BE">
      <w:start w:val="1"/>
      <w:numFmt w:val="lowerRoman"/>
      <w:lvlText w:val="%6."/>
      <w:lvlJc w:val="right"/>
      <w:pPr>
        <w:ind w:left="4320" w:hanging="180"/>
      </w:pPr>
    </w:lvl>
    <w:lvl w:ilvl="6" w:tplc="49A82ED2">
      <w:start w:val="1"/>
      <w:numFmt w:val="decimal"/>
      <w:lvlText w:val="%7."/>
      <w:lvlJc w:val="left"/>
      <w:pPr>
        <w:ind w:left="5040" w:hanging="360"/>
      </w:pPr>
    </w:lvl>
    <w:lvl w:ilvl="7" w:tplc="7B82A64C">
      <w:start w:val="1"/>
      <w:numFmt w:val="lowerLetter"/>
      <w:lvlText w:val="%8."/>
      <w:lvlJc w:val="left"/>
      <w:pPr>
        <w:ind w:left="5760" w:hanging="360"/>
      </w:pPr>
    </w:lvl>
    <w:lvl w:ilvl="8" w:tplc="600C43A4">
      <w:start w:val="1"/>
      <w:numFmt w:val="lowerRoman"/>
      <w:lvlText w:val="%9."/>
      <w:lvlJc w:val="right"/>
      <w:pPr>
        <w:ind w:left="6480" w:hanging="180"/>
      </w:pPr>
    </w:lvl>
  </w:abstractNum>
  <w:abstractNum w:abstractNumId="65" w15:restartNumberingAfterBreak="0">
    <w:nsid w:val="29266125"/>
    <w:multiLevelType w:val="multilevel"/>
    <w:tmpl w:val="40D46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F101CB"/>
    <w:multiLevelType w:val="hybridMultilevel"/>
    <w:tmpl w:val="96F49F0C"/>
    <w:lvl w:ilvl="0" w:tplc="1AC69A22">
      <w:start w:val="1"/>
      <w:numFmt w:val="decimal"/>
      <w:lvlText w:val="%1."/>
      <w:lvlJc w:val="left"/>
      <w:pPr>
        <w:ind w:left="720" w:hanging="360"/>
      </w:pPr>
    </w:lvl>
    <w:lvl w:ilvl="1" w:tplc="7D36E7D0">
      <w:start w:val="3"/>
      <w:numFmt w:val="decimal"/>
      <w:lvlText w:val="%2.2."/>
      <w:lvlJc w:val="left"/>
      <w:pPr>
        <w:ind w:left="1440" w:hanging="360"/>
      </w:pPr>
    </w:lvl>
    <w:lvl w:ilvl="2" w:tplc="D81C6BFE">
      <w:start w:val="1"/>
      <w:numFmt w:val="lowerRoman"/>
      <w:lvlText w:val="%3."/>
      <w:lvlJc w:val="right"/>
      <w:pPr>
        <w:ind w:left="2160" w:hanging="180"/>
      </w:pPr>
    </w:lvl>
    <w:lvl w:ilvl="3" w:tplc="897CC2D8">
      <w:start w:val="1"/>
      <w:numFmt w:val="decimal"/>
      <w:lvlText w:val="%4."/>
      <w:lvlJc w:val="left"/>
      <w:pPr>
        <w:ind w:left="2880" w:hanging="360"/>
      </w:pPr>
    </w:lvl>
    <w:lvl w:ilvl="4" w:tplc="6088BD5A">
      <w:start w:val="1"/>
      <w:numFmt w:val="lowerLetter"/>
      <w:lvlText w:val="%5."/>
      <w:lvlJc w:val="left"/>
      <w:pPr>
        <w:ind w:left="3600" w:hanging="360"/>
      </w:pPr>
    </w:lvl>
    <w:lvl w:ilvl="5" w:tplc="9EE68CE0">
      <w:start w:val="1"/>
      <w:numFmt w:val="lowerRoman"/>
      <w:lvlText w:val="%6."/>
      <w:lvlJc w:val="right"/>
      <w:pPr>
        <w:ind w:left="4320" w:hanging="180"/>
      </w:pPr>
    </w:lvl>
    <w:lvl w:ilvl="6" w:tplc="0824A42A">
      <w:start w:val="1"/>
      <w:numFmt w:val="decimal"/>
      <w:lvlText w:val="%7."/>
      <w:lvlJc w:val="left"/>
      <w:pPr>
        <w:ind w:left="5040" w:hanging="360"/>
      </w:pPr>
    </w:lvl>
    <w:lvl w:ilvl="7" w:tplc="6F34927A">
      <w:start w:val="1"/>
      <w:numFmt w:val="lowerLetter"/>
      <w:lvlText w:val="%8."/>
      <w:lvlJc w:val="left"/>
      <w:pPr>
        <w:ind w:left="5760" w:hanging="360"/>
      </w:pPr>
    </w:lvl>
    <w:lvl w:ilvl="8" w:tplc="C2CED50C">
      <w:start w:val="1"/>
      <w:numFmt w:val="lowerRoman"/>
      <w:lvlText w:val="%9."/>
      <w:lvlJc w:val="right"/>
      <w:pPr>
        <w:ind w:left="6480" w:hanging="180"/>
      </w:pPr>
    </w:lvl>
  </w:abstractNum>
  <w:abstractNum w:abstractNumId="67" w15:restartNumberingAfterBreak="0">
    <w:nsid w:val="2A7A46BD"/>
    <w:multiLevelType w:val="hybridMultilevel"/>
    <w:tmpl w:val="1D604422"/>
    <w:lvl w:ilvl="0" w:tplc="29E8F64C">
      <w:start w:val="10"/>
      <w:numFmt w:val="decimal"/>
      <w:lvlText w:val="%1."/>
      <w:lvlJc w:val="left"/>
      <w:pPr>
        <w:ind w:left="720" w:hanging="360"/>
      </w:pPr>
    </w:lvl>
    <w:lvl w:ilvl="1" w:tplc="703ADEB4">
      <w:start w:val="1"/>
      <w:numFmt w:val="lowerLetter"/>
      <w:lvlText w:val="%2."/>
      <w:lvlJc w:val="left"/>
      <w:pPr>
        <w:ind w:left="1440" w:hanging="360"/>
      </w:pPr>
    </w:lvl>
    <w:lvl w:ilvl="2" w:tplc="393C4194">
      <w:start w:val="1"/>
      <w:numFmt w:val="lowerRoman"/>
      <w:lvlText w:val="%3."/>
      <w:lvlJc w:val="right"/>
      <w:pPr>
        <w:ind w:left="2160" w:hanging="180"/>
      </w:pPr>
    </w:lvl>
    <w:lvl w:ilvl="3" w:tplc="24369EB2">
      <w:start w:val="1"/>
      <w:numFmt w:val="decimal"/>
      <w:lvlText w:val="%4."/>
      <w:lvlJc w:val="left"/>
      <w:pPr>
        <w:ind w:left="2880" w:hanging="360"/>
      </w:pPr>
    </w:lvl>
    <w:lvl w:ilvl="4" w:tplc="A5D6B58E">
      <w:start w:val="1"/>
      <w:numFmt w:val="lowerLetter"/>
      <w:lvlText w:val="%5."/>
      <w:lvlJc w:val="left"/>
      <w:pPr>
        <w:ind w:left="3600" w:hanging="360"/>
      </w:pPr>
    </w:lvl>
    <w:lvl w:ilvl="5" w:tplc="96EC5056">
      <w:start w:val="1"/>
      <w:numFmt w:val="lowerRoman"/>
      <w:lvlText w:val="%6."/>
      <w:lvlJc w:val="right"/>
      <w:pPr>
        <w:ind w:left="4320" w:hanging="180"/>
      </w:pPr>
    </w:lvl>
    <w:lvl w:ilvl="6" w:tplc="5E56627E">
      <w:start w:val="1"/>
      <w:numFmt w:val="decimal"/>
      <w:lvlText w:val="%7."/>
      <w:lvlJc w:val="left"/>
      <w:pPr>
        <w:ind w:left="5040" w:hanging="360"/>
      </w:pPr>
    </w:lvl>
    <w:lvl w:ilvl="7" w:tplc="0032CEF6">
      <w:start w:val="1"/>
      <w:numFmt w:val="lowerLetter"/>
      <w:lvlText w:val="%8."/>
      <w:lvlJc w:val="left"/>
      <w:pPr>
        <w:ind w:left="5760" w:hanging="360"/>
      </w:pPr>
    </w:lvl>
    <w:lvl w:ilvl="8" w:tplc="4BFC9274">
      <w:start w:val="1"/>
      <w:numFmt w:val="lowerRoman"/>
      <w:lvlText w:val="%9."/>
      <w:lvlJc w:val="right"/>
      <w:pPr>
        <w:ind w:left="6480" w:hanging="180"/>
      </w:pPr>
    </w:lvl>
  </w:abstractNum>
  <w:abstractNum w:abstractNumId="68" w15:restartNumberingAfterBreak="0">
    <w:nsid w:val="2D6F333D"/>
    <w:multiLevelType w:val="multilevel"/>
    <w:tmpl w:val="BD005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2E57B3"/>
    <w:multiLevelType w:val="multilevel"/>
    <w:tmpl w:val="80523E3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15:restartNumberingAfterBreak="0">
    <w:nsid w:val="2E4D5134"/>
    <w:multiLevelType w:val="hybridMultilevel"/>
    <w:tmpl w:val="10A4BBA4"/>
    <w:lvl w:ilvl="0" w:tplc="36CA6624">
      <w:start w:val="4"/>
      <w:numFmt w:val="decimal"/>
      <w:lvlText w:val="%1."/>
      <w:lvlJc w:val="left"/>
      <w:pPr>
        <w:ind w:left="720" w:hanging="360"/>
      </w:pPr>
    </w:lvl>
    <w:lvl w:ilvl="1" w:tplc="FF40C3A0">
      <w:start w:val="1"/>
      <w:numFmt w:val="lowerLetter"/>
      <w:lvlText w:val="%2."/>
      <w:lvlJc w:val="left"/>
      <w:pPr>
        <w:ind w:left="1440" w:hanging="360"/>
      </w:pPr>
    </w:lvl>
    <w:lvl w:ilvl="2" w:tplc="76647846">
      <w:start w:val="1"/>
      <w:numFmt w:val="lowerRoman"/>
      <w:lvlText w:val="%3."/>
      <w:lvlJc w:val="right"/>
      <w:pPr>
        <w:ind w:left="2160" w:hanging="180"/>
      </w:pPr>
    </w:lvl>
    <w:lvl w:ilvl="3" w:tplc="78C0D084">
      <w:start w:val="1"/>
      <w:numFmt w:val="decimal"/>
      <w:lvlText w:val="%4."/>
      <w:lvlJc w:val="left"/>
      <w:pPr>
        <w:ind w:left="2880" w:hanging="360"/>
      </w:pPr>
    </w:lvl>
    <w:lvl w:ilvl="4" w:tplc="FC4EF152">
      <w:start w:val="1"/>
      <w:numFmt w:val="lowerLetter"/>
      <w:lvlText w:val="%5."/>
      <w:lvlJc w:val="left"/>
      <w:pPr>
        <w:ind w:left="3600" w:hanging="360"/>
      </w:pPr>
    </w:lvl>
    <w:lvl w:ilvl="5" w:tplc="80EE9930">
      <w:start w:val="1"/>
      <w:numFmt w:val="lowerRoman"/>
      <w:lvlText w:val="%6."/>
      <w:lvlJc w:val="right"/>
      <w:pPr>
        <w:ind w:left="4320" w:hanging="180"/>
      </w:pPr>
    </w:lvl>
    <w:lvl w:ilvl="6" w:tplc="2CF0506A">
      <w:start w:val="1"/>
      <w:numFmt w:val="decimal"/>
      <w:lvlText w:val="%7."/>
      <w:lvlJc w:val="left"/>
      <w:pPr>
        <w:ind w:left="5040" w:hanging="360"/>
      </w:pPr>
    </w:lvl>
    <w:lvl w:ilvl="7" w:tplc="6742DEC0">
      <w:start w:val="1"/>
      <w:numFmt w:val="lowerLetter"/>
      <w:lvlText w:val="%8."/>
      <w:lvlJc w:val="left"/>
      <w:pPr>
        <w:ind w:left="5760" w:hanging="360"/>
      </w:pPr>
    </w:lvl>
    <w:lvl w:ilvl="8" w:tplc="FEFEDC68">
      <w:start w:val="1"/>
      <w:numFmt w:val="lowerRoman"/>
      <w:lvlText w:val="%9."/>
      <w:lvlJc w:val="right"/>
      <w:pPr>
        <w:ind w:left="6480" w:hanging="180"/>
      </w:pPr>
    </w:lvl>
  </w:abstractNum>
  <w:abstractNum w:abstractNumId="71" w15:restartNumberingAfterBreak="0">
    <w:nsid w:val="2EDA3B00"/>
    <w:multiLevelType w:val="hybridMultilevel"/>
    <w:tmpl w:val="66F65C82"/>
    <w:lvl w:ilvl="0" w:tplc="5D2A8074">
      <w:start w:val="1"/>
      <w:numFmt w:val="decimal"/>
      <w:lvlText w:val="%1."/>
      <w:lvlJc w:val="left"/>
      <w:pPr>
        <w:ind w:left="720" w:hanging="360"/>
      </w:pPr>
    </w:lvl>
    <w:lvl w:ilvl="1" w:tplc="7B10A8C0">
      <w:start w:val="1"/>
      <w:numFmt w:val="decimal"/>
      <w:lvlText w:val="%2.3."/>
      <w:lvlJc w:val="left"/>
      <w:pPr>
        <w:ind w:left="1440" w:hanging="360"/>
      </w:pPr>
    </w:lvl>
    <w:lvl w:ilvl="2" w:tplc="5B16E524">
      <w:start w:val="1"/>
      <w:numFmt w:val="lowerRoman"/>
      <w:lvlText w:val="%3."/>
      <w:lvlJc w:val="right"/>
      <w:pPr>
        <w:ind w:left="2160" w:hanging="180"/>
      </w:pPr>
    </w:lvl>
    <w:lvl w:ilvl="3" w:tplc="53147E8C">
      <w:start w:val="1"/>
      <w:numFmt w:val="decimal"/>
      <w:lvlText w:val="%4."/>
      <w:lvlJc w:val="left"/>
      <w:pPr>
        <w:ind w:left="2880" w:hanging="360"/>
      </w:pPr>
    </w:lvl>
    <w:lvl w:ilvl="4" w:tplc="5D3AF00E">
      <w:start w:val="1"/>
      <w:numFmt w:val="lowerLetter"/>
      <w:lvlText w:val="%5."/>
      <w:lvlJc w:val="left"/>
      <w:pPr>
        <w:ind w:left="3600" w:hanging="360"/>
      </w:pPr>
    </w:lvl>
    <w:lvl w:ilvl="5" w:tplc="E0C464DA">
      <w:start w:val="1"/>
      <w:numFmt w:val="lowerRoman"/>
      <w:lvlText w:val="%6."/>
      <w:lvlJc w:val="right"/>
      <w:pPr>
        <w:ind w:left="4320" w:hanging="180"/>
      </w:pPr>
    </w:lvl>
    <w:lvl w:ilvl="6" w:tplc="5F4EAF04">
      <w:start w:val="1"/>
      <w:numFmt w:val="decimal"/>
      <w:lvlText w:val="%7."/>
      <w:lvlJc w:val="left"/>
      <w:pPr>
        <w:ind w:left="5040" w:hanging="360"/>
      </w:pPr>
    </w:lvl>
    <w:lvl w:ilvl="7" w:tplc="A55A1878">
      <w:start w:val="1"/>
      <w:numFmt w:val="lowerLetter"/>
      <w:lvlText w:val="%8."/>
      <w:lvlJc w:val="left"/>
      <w:pPr>
        <w:ind w:left="5760" w:hanging="360"/>
      </w:pPr>
    </w:lvl>
    <w:lvl w:ilvl="8" w:tplc="34BECF62">
      <w:start w:val="1"/>
      <w:numFmt w:val="lowerRoman"/>
      <w:lvlText w:val="%9."/>
      <w:lvlJc w:val="right"/>
      <w:pPr>
        <w:ind w:left="6480" w:hanging="180"/>
      </w:pPr>
    </w:lvl>
  </w:abstractNum>
  <w:abstractNum w:abstractNumId="72" w15:restartNumberingAfterBreak="0">
    <w:nsid w:val="2F477BDC"/>
    <w:multiLevelType w:val="multilevel"/>
    <w:tmpl w:val="D7542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F44B33"/>
    <w:multiLevelType w:val="hybridMultilevel"/>
    <w:tmpl w:val="A0380314"/>
    <w:lvl w:ilvl="0" w:tplc="9268329E">
      <w:start w:val="1"/>
      <w:numFmt w:val="decimal"/>
      <w:lvlText w:val="%1."/>
      <w:lvlJc w:val="left"/>
      <w:pPr>
        <w:ind w:left="720" w:hanging="360"/>
      </w:pPr>
    </w:lvl>
    <w:lvl w:ilvl="1" w:tplc="28A2505A">
      <w:start w:val="1"/>
      <w:numFmt w:val="decimal"/>
      <w:lvlText w:val="%2.5."/>
      <w:lvlJc w:val="left"/>
      <w:pPr>
        <w:ind w:left="1440" w:hanging="360"/>
      </w:pPr>
    </w:lvl>
    <w:lvl w:ilvl="2" w:tplc="EBD4DF22">
      <w:start w:val="1"/>
      <w:numFmt w:val="lowerRoman"/>
      <w:lvlText w:val="%3."/>
      <w:lvlJc w:val="right"/>
      <w:pPr>
        <w:ind w:left="2160" w:hanging="180"/>
      </w:pPr>
    </w:lvl>
    <w:lvl w:ilvl="3" w:tplc="C0287724">
      <w:start w:val="1"/>
      <w:numFmt w:val="decimal"/>
      <w:lvlText w:val="%4."/>
      <w:lvlJc w:val="left"/>
      <w:pPr>
        <w:ind w:left="2880" w:hanging="360"/>
      </w:pPr>
    </w:lvl>
    <w:lvl w:ilvl="4" w:tplc="155E0EFA">
      <w:start w:val="1"/>
      <w:numFmt w:val="lowerLetter"/>
      <w:lvlText w:val="%5."/>
      <w:lvlJc w:val="left"/>
      <w:pPr>
        <w:ind w:left="3600" w:hanging="360"/>
      </w:pPr>
    </w:lvl>
    <w:lvl w:ilvl="5" w:tplc="F32C6DBC">
      <w:start w:val="1"/>
      <w:numFmt w:val="lowerRoman"/>
      <w:lvlText w:val="%6."/>
      <w:lvlJc w:val="right"/>
      <w:pPr>
        <w:ind w:left="4320" w:hanging="180"/>
      </w:pPr>
    </w:lvl>
    <w:lvl w:ilvl="6" w:tplc="5B067F24">
      <w:start w:val="1"/>
      <w:numFmt w:val="decimal"/>
      <w:lvlText w:val="%7."/>
      <w:lvlJc w:val="left"/>
      <w:pPr>
        <w:ind w:left="5040" w:hanging="360"/>
      </w:pPr>
    </w:lvl>
    <w:lvl w:ilvl="7" w:tplc="E7E26FAA">
      <w:start w:val="1"/>
      <w:numFmt w:val="lowerLetter"/>
      <w:lvlText w:val="%8."/>
      <w:lvlJc w:val="left"/>
      <w:pPr>
        <w:ind w:left="5760" w:hanging="360"/>
      </w:pPr>
    </w:lvl>
    <w:lvl w:ilvl="8" w:tplc="26EA397C">
      <w:start w:val="1"/>
      <w:numFmt w:val="lowerRoman"/>
      <w:lvlText w:val="%9."/>
      <w:lvlJc w:val="right"/>
      <w:pPr>
        <w:ind w:left="6480" w:hanging="180"/>
      </w:pPr>
    </w:lvl>
  </w:abstractNum>
  <w:abstractNum w:abstractNumId="74" w15:restartNumberingAfterBreak="0">
    <w:nsid w:val="317226BB"/>
    <w:multiLevelType w:val="multilevel"/>
    <w:tmpl w:val="32149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15:restartNumberingAfterBreak="0">
    <w:nsid w:val="334344C5"/>
    <w:multiLevelType w:val="multilevel"/>
    <w:tmpl w:val="EFA06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6031A5"/>
    <w:multiLevelType w:val="multilevel"/>
    <w:tmpl w:val="8DA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8C6192"/>
    <w:multiLevelType w:val="hybridMultilevel"/>
    <w:tmpl w:val="402C3870"/>
    <w:lvl w:ilvl="0" w:tplc="7B865338">
      <w:start w:val="1"/>
      <w:numFmt w:val="decimal"/>
      <w:lvlText w:val="%1."/>
      <w:lvlJc w:val="left"/>
      <w:pPr>
        <w:ind w:left="720" w:hanging="360"/>
      </w:pPr>
    </w:lvl>
    <w:lvl w:ilvl="1" w:tplc="EF285F18">
      <w:start w:val="1"/>
      <w:numFmt w:val="lowerLetter"/>
      <w:lvlText w:val="%2."/>
      <w:lvlJc w:val="left"/>
      <w:pPr>
        <w:ind w:left="1440" w:hanging="360"/>
      </w:pPr>
    </w:lvl>
    <w:lvl w:ilvl="2" w:tplc="AF8AE954">
      <w:start w:val="1"/>
      <w:numFmt w:val="lowerRoman"/>
      <w:lvlText w:val="%3."/>
      <w:lvlJc w:val="right"/>
      <w:pPr>
        <w:ind w:left="2160" w:hanging="180"/>
      </w:pPr>
    </w:lvl>
    <w:lvl w:ilvl="3" w:tplc="BED20622">
      <w:start w:val="1"/>
      <w:numFmt w:val="decimal"/>
      <w:lvlText w:val="%4."/>
      <w:lvlJc w:val="left"/>
      <w:pPr>
        <w:ind w:left="2880" w:hanging="360"/>
      </w:pPr>
    </w:lvl>
    <w:lvl w:ilvl="4" w:tplc="8EC0FA58">
      <w:start w:val="1"/>
      <w:numFmt w:val="lowerLetter"/>
      <w:lvlText w:val="%5."/>
      <w:lvlJc w:val="left"/>
      <w:pPr>
        <w:ind w:left="3600" w:hanging="360"/>
      </w:pPr>
    </w:lvl>
    <w:lvl w:ilvl="5" w:tplc="C67637A2">
      <w:start w:val="1"/>
      <w:numFmt w:val="lowerRoman"/>
      <w:lvlText w:val="%6."/>
      <w:lvlJc w:val="right"/>
      <w:pPr>
        <w:ind w:left="4320" w:hanging="180"/>
      </w:pPr>
    </w:lvl>
    <w:lvl w:ilvl="6" w:tplc="A6988D98">
      <w:start w:val="1"/>
      <w:numFmt w:val="decimal"/>
      <w:lvlText w:val="%7."/>
      <w:lvlJc w:val="left"/>
      <w:pPr>
        <w:ind w:left="5040" w:hanging="360"/>
      </w:pPr>
    </w:lvl>
    <w:lvl w:ilvl="7" w:tplc="9A6CB6AA">
      <w:start w:val="1"/>
      <w:numFmt w:val="lowerLetter"/>
      <w:lvlText w:val="%8."/>
      <w:lvlJc w:val="left"/>
      <w:pPr>
        <w:ind w:left="5760" w:hanging="360"/>
      </w:pPr>
    </w:lvl>
    <w:lvl w:ilvl="8" w:tplc="3A70501C">
      <w:start w:val="1"/>
      <w:numFmt w:val="lowerRoman"/>
      <w:lvlText w:val="%9."/>
      <w:lvlJc w:val="right"/>
      <w:pPr>
        <w:ind w:left="6480" w:hanging="180"/>
      </w:pPr>
    </w:lvl>
  </w:abstractNum>
  <w:abstractNum w:abstractNumId="78" w15:restartNumberingAfterBreak="0">
    <w:nsid w:val="354D16FE"/>
    <w:multiLevelType w:val="multilevel"/>
    <w:tmpl w:val="890C1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5ADA5E"/>
    <w:multiLevelType w:val="hybridMultilevel"/>
    <w:tmpl w:val="8E0A87D0"/>
    <w:lvl w:ilvl="0" w:tplc="968AA6A6">
      <w:start w:val="1"/>
      <w:numFmt w:val="decimal"/>
      <w:lvlText w:val="%1."/>
      <w:lvlJc w:val="left"/>
      <w:pPr>
        <w:ind w:left="720" w:hanging="360"/>
      </w:pPr>
    </w:lvl>
    <w:lvl w:ilvl="1" w:tplc="B044B5F4">
      <w:start w:val="1"/>
      <w:numFmt w:val="lowerLetter"/>
      <w:lvlText w:val="%2."/>
      <w:lvlJc w:val="left"/>
      <w:pPr>
        <w:ind w:left="1440" w:hanging="360"/>
      </w:pPr>
    </w:lvl>
    <w:lvl w:ilvl="2" w:tplc="D8E44D2E">
      <w:start w:val="1"/>
      <w:numFmt w:val="lowerRoman"/>
      <w:lvlText w:val="%3."/>
      <w:lvlJc w:val="right"/>
      <w:pPr>
        <w:ind w:left="2160" w:hanging="180"/>
      </w:pPr>
    </w:lvl>
    <w:lvl w:ilvl="3" w:tplc="53D20DFA">
      <w:start w:val="1"/>
      <w:numFmt w:val="decimal"/>
      <w:lvlText w:val="%4."/>
      <w:lvlJc w:val="left"/>
      <w:pPr>
        <w:ind w:left="2880" w:hanging="360"/>
      </w:pPr>
    </w:lvl>
    <w:lvl w:ilvl="4" w:tplc="A03EF08A">
      <w:start w:val="1"/>
      <w:numFmt w:val="lowerLetter"/>
      <w:lvlText w:val="%5."/>
      <w:lvlJc w:val="left"/>
      <w:pPr>
        <w:ind w:left="3600" w:hanging="360"/>
      </w:pPr>
    </w:lvl>
    <w:lvl w:ilvl="5" w:tplc="8814D134">
      <w:start w:val="1"/>
      <w:numFmt w:val="lowerRoman"/>
      <w:lvlText w:val="%6."/>
      <w:lvlJc w:val="right"/>
      <w:pPr>
        <w:ind w:left="4320" w:hanging="180"/>
      </w:pPr>
    </w:lvl>
    <w:lvl w:ilvl="6" w:tplc="5882E1EC">
      <w:start w:val="1"/>
      <w:numFmt w:val="decimal"/>
      <w:lvlText w:val="%7."/>
      <w:lvlJc w:val="left"/>
      <w:pPr>
        <w:ind w:left="5040" w:hanging="360"/>
      </w:pPr>
    </w:lvl>
    <w:lvl w:ilvl="7" w:tplc="B04E5192">
      <w:start w:val="1"/>
      <w:numFmt w:val="lowerLetter"/>
      <w:lvlText w:val="%8."/>
      <w:lvlJc w:val="left"/>
      <w:pPr>
        <w:ind w:left="5760" w:hanging="360"/>
      </w:pPr>
    </w:lvl>
    <w:lvl w:ilvl="8" w:tplc="D514003A">
      <w:start w:val="1"/>
      <w:numFmt w:val="lowerRoman"/>
      <w:lvlText w:val="%9."/>
      <w:lvlJc w:val="right"/>
      <w:pPr>
        <w:ind w:left="6480" w:hanging="180"/>
      </w:pPr>
    </w:lvl>
  </w:abstractNum>
  <w:abstractNum w:abstractNumId="80" w15:restartNumberingAfterBreak="0">
    <w:nsid w:val="35F1140C"/>
    <w:multiLevelType w:val="hybridMultilevel"/>
    <w:tmpl w:val="B8CABE68"/>
    <w:lvl w:ilvl="0" w:tplc="55E24F12">
      <w:start w:val="1"/>
      <w:numFmt w:val="decimal"/>
      <w:lvlText w:val="%1."/>
      <w:lvlJc w:val="left"/>
      <w:pPr>
        <w:ind w:left="720" w:hanging="360"/>
      </w:pPr>
    </w:lvl>
    <w:lvl w:ilvl="1" w:tplc="FF5048F8">
      <w:start w:val="1"/>
      <w:numFmt w:val="lowerLetter"/>
      <w:lvlText w:val="%2."/>
      <w:lvlJc w:val="left"/>
      <w:pPr>
        <w:ind w:left="1440" w:hanging="360"/>
      </w:pPr>
    </w:lvl>
    <w:lvl w:ilvl="2" w:tplc="BA98DA5C">
      <w:start w:val="2"/>
      <w:numFmt w:val="lowerRoman"/>
      <w:lvlText w:val="%3."/>
      <w:lvlJc w:val="right"/>
      <w:pPr>
        <w:ind w:left="2160" w:hanging="180"/>
      </w:pPr>
    </w:lvl>
    <w:lvl w:ilvl="3" w:tplc="8076A094">
      <w:start w:val="1"/>
      <w:numFmt w:val="decimal"/>
      <w:lvlText w:val="%4."/>
      <w:lvlJc w:val="left"/>
      <w:pPr>
        <w:ind w:left="2880" w:hanging="360"/>
      </w:pPr>
    </w:lvl>
    <w:lvl w:ilvl="4" w:tplc="D59A0590">
      <w:start w:val="1"/>
      <w:numFmt w:val="lowerLetter"/>
      <w:lvlText w:val="%5."/>
      <w:lvlJc w:val="left"/>
      <w:pPr>
        <w:ind w:left="3600" w:hanging="360"/>
      </w:pPr>
    </w:lvl>
    <w:lvl w:ilvl="5" w:tplc="C890F608">
      <w:start w:val="1"/>
      <w:numFmt w:val="lowerRoman"/>
      <w:lvlText w:val="%6."/>
      <w:lvlJc w:val="right"/>
      <w:pPr>
        <w:ind w:left="4320" w:hanging="180"/>
      </w:pPr>
    </w:lvl>
    <w:lvl w:ilvl="6" w:tplc="1D52328C">
      <w:start w:val="1"/>
      <w:numFmt w:val="decimal"/>
      <w:lvlText w:val="%7."/>
      <w:lvlJc w:val="left"/>
      <w:pPr>
        <w:ind w:left="5040" w:hanging="360"/>
      </w:pPr>
    </w:lvl>
    <w:lvl w:ilvl="7" w:tplc="6E7CF448">
      <w:start w:val="1"/>
      <w:numFmt w:val="lowerLetter"/>
      <w:lvlText w:val="%8."/>
      <w:lvlJc w:val="left"/>
      <w:pPr>
        <w:ind w:left="5760" w:hanging="360"/>
      </w:pPr>
    </w:lvl>
    <w:lvl w:ilvl="8" w:tplc="09EC20AE">
      <w:start w:val="1"/>
      <w:numFmt w:val="lowerRoman"/>
      <w:lvlText w:val="%9."/>
      <w:lvlJc w:val="right"/>
      <w:pPr>
        <w:ind w:left="6480" w:hanging="180"/>
      </w:pPr>
    </w:lvl>
  </w:abstractNum>
  <w:abstractNum w:abstractNumId="81" w15:restartNumberingAfterBreak="0">
    <w:nsid w:val="360128F4"/>
    <w:multiLevelType w:val="hybridMultilevel"/>
    <w:tmpl w:val="98F6853C"/>
    <w:lvl w:ilvl="0" w:tplc="C1847A2A">
      <w:start w:val="1"/>
      <w:numFmt w:val="decimal"/>
      <w:lvlText w:val="%1."/>
      <w:lvlJc w:val="left"/>
      <w:pPr>
        <w:ind w:left="720" w:hanging="360"/>
      </w:pPr>
    </w:lvl>
    <w:lvl w:ilvl="1" w:tplc="27CC0248">
      <w:start w:val="1"/>
      <w:numFmt w:val="lowerLetter"/>
      <w:lvlText w:val="%2."/>
      <w:lvlJc w:val="left"/>
      <w:pPr>
        <w:ind w:left="1440" w:hanging="360"/>
      </w:pPr>
    </w:lvl>
    <w:lvl w:ilvl="2" w:tplc="C144F7A6">
      <w:start w:val="1"/>
      <w:numFmt w:val="lowerRoman"/>
      <w:lvlText w:val="%3."/>
      <w:lvlJc w:val="right"/>
      <w:pPr>
        <w:ind w:left="2160" w:hanging="180"/>
      </w:pPr>
    </w:lvl>
    <w:lvl w:ilvl="3" w:tplc="643EFE80">
      <w:start w:val="1"/>
      <w:numFmt w:val="decimal"/>
      <w:lvlText w:val="%4."/>
      <w:lvlJc w:val="left"/>
      <w:pPr>
        <w:ind w:left="2880" w:hanging="360"/>
      </w:pPr>
    </w:lvl>
    <w:lvl w:ilvl="4" w:tplc="115656FA">
      <w:start w:val="1"/>
      <w:numFmt w:val="lowerLetter"/>
      <w:lvlText w:val="%5."/>
      <w:lvlJc w:val="left"/>
      <w:pPr>
        <w:ind w:left="3600" w:hanging="360"/>
      </w:pPr>
    </w:lvl>
    <w:lvl w:ilvl="5" w:tplc="4CC0D2C6">
      <w:start w:val="1"/>
      <w:numFmt w:val="lowerRoman"/>
      <w:lvlText w:val="%6."/>
      <w:lvlJc w:val="right"/>
      <w:pPr>
        <w:ind w:left="4320" w:hanging="180"/>
      </w:pPr>
    </w:lvl>
    <w:lvl w:ilvl="6" w:tplc="78AAA28E">
      <w:start w:val="1"/>
      <w:numFmt w:val="decimal"/>
      <w:lvlText w:val="%7."/>
      <w:lvlJc w:val="left"/>
      <w:pPr>
        <w:ind w:left="5040" w:hanging="360"/>
      </w:pPr>
    </w:lvl>
    <w:lvl w:ilvl="7" w:tplc="8A4866EC">
      <w:start w:val="1"/>
      <w:numFmt w:val="lowerLetter"/>
      <w:lvlText w:val="%8."/>
      <w:lvlJc w:val="left"/>
      <w:pPr>
        <w:ind w:left="5760" w:hanging="360"/>
      </w:pPr>
    </w:lvl>
    <w:lvl w:ilvl="8" w:tplc="D382A2F0">
      <w:start w:val="1"/>
      <w:numFmt w:val="lowerRoman"/>
      <w:lvlText w:val="%9."/>
      <w:lvlJc w:val="right"/>
      <w:pPr>
        <w:ind w:left="6480" w:hanging="180"/>
      </w:pPr>
    </w:lvl>
  </w:abstractNum>
  <w:abstractNum w:abstractNumId="82" w15:restartNumberingAfterBreak="0">
    <w:nsid w:val="360F1133"/>
    <w:multiLevelType w:val="multilevel"/>
    <w:tmpl w:val="EDB009C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3" w15:restartNumberingAfterBreak="0">
    <w:nsid w:val="365E7181"/>
    <w:multiLevelType w:val="multilevel"/>
    <w:tmpl w:val="89BC6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9E6ECE"/>
    <w:multiLevelType w:val="hybridMultilevel"/>
    <w:tmpl w:val="E036FBA0"/>
    <w:lvl w:ilvl="0" w:tplc="E7205A7C">
      <w:start w:val="1"/>
      <w:numFmt w:val="decimal"/>
      <w:lvlText w:val="%1."/>
      <w:lvlJc w:val="left"/>
      <w:pPr>
        <w:ind w:left="720" w:hanging="360"/>
      </w:pPr>
    </w:lvl>
    <w:lvl w:ilvl="1" w:tplc="A0182DA2">
      <w:start w:val="2"/>
      <w:numFmt w:val="lowerLetter"/>
      <w:lvlText w:val="%2."/>
      <w:lvlJc w:val="left"/>
      <w:pPr>
        <w:ind w:left="1440" w:hanging="360"/>
      </w:pPr>
    </w:lvl>
    <w:lvl w:ilvl="2" w:tplc="1512C834">
      <w:start w:val="1"/>
      <w:numFmt w:val="lowerRoman"/>
      <w:lvlText w:val="%3."/>
      <w:lvlJc w:val="right"/>
      <w:pPr>
        <w:ind w:left="2160" w:hanging="180"/>
      </w:pPr>
    </w:lvl>
    <w:lvl w:ilvl="3" w:tplc="26C0E7A4">
      <w:start w:val="1"/>
      <w:numFmt w:val="decimal"/>
      <w:lvlText w:val="%4."/>
      <w:lvlJc w:val="left"/>
      <w:pPr>
        <w:ind w:left="2880" w:hanging="360"/>
      </w:pPr>
    </w:lvl>
    <w:lvl w:ilvl="4" w:tplc="08C4AD56">
      <w:start w:val="1"/>
      <w:numFmt w:val="lowerLetter"/>
      <w:lvlText w:val="%5."/>
      <w:lvlJc w:val="left"/>
      <w:pPr>
        <w:ind w:left="3600" w:hanging="360"/>
      </w:pPr>
    </w:lvl>
    <w:lvl w:ilvl="5" w:tplc="37029C6E">
      <w:start w:val="1"/>
      <w:numFmt w:val="lowerRoman"/>
      <w:lvlText w:val="%6."/>
      <w:lvlJc w:val="right"/>
      <w:pPr>
        <w:ind w:left="4320" w:hanging="180"/>
      </w:pPr>
    </w:lvl>
    <w:lvl w:ilvl="6" w:tplc="D32AAEFC">
      <w:start w:val="1"/>
      <w:numFmt w:val="decimal"/>
      <w:lvlText w:val="%7."/>
      <w:lvlJc w:val="left"/>
      <w:pPr>
        <w:ind w:left="5040" w:hanging="360"/>
      </w:pPr>
    </w:lvl>
    <w:lvl w:ilvl="7" w:tplc="6A60764C">
      <w:start w:val="1"/>
      <w:numFmt w:val="lowerLetter"/>
      <w:lvlText w:val="%8."/>
      <w:lvlJc w:val="left"/>
      <w:pPr>
        <w:ind w:left="5760" w:hanging="360"/>
      </w:pPr>
    </w:lvl>
    <w:lvl w:ilvl="8" w:tplc="CE24E4F6">
      <w:start w:val="1"/>
      <w:numFmt w:val="lowerRoman"/>
      <w:lvlText w:val="%9."/>
      <w:lvlJc w:val="right"/>
      <w:pPr>
        <w:ind w:left="6480" w:hanging="180"/>
      </w:pPr>
    </w:lvl>
  </w:abstractNum>
  <w:abstractNum w:abstractNumId="85" w15:restartNumberingAfterBreak="0">
    <w:nsid w:val="37A566ED"/>
    <w:multiLevelType w:val="hybridMultilevel"/>
    <w:tmpl w:val="3A1CB904"/>
    <w:lvl w:ilvl="0" w:tplc="4A4834CC">
      <w:start w:val="8"/>
      <w:numFmt w:val="decimal"/>
      <w:lvlText w:val="%1."/>
      <w:lvlJc w:val="left"/>
      <w:pPr>
        <w:ind w:left="720" w:hanging="360"/>
      </w:pPr>
    </w:lvl>
    <w:lvl w:ilvl="1" w:tplc="C8D05C6E">
      <w:start w:val="1"/>
      <w:numFmt w:val="lowerLetter"/>
      <w:lvlText w:val="%2."/>
      <w:lvlJc w:val="left"/>
      <w:pPr>
        <w:ind w:left="1440" w:hanging="360"/>
      </w:pPr>
    </w:lvl>
    <w:lvl w:ilvl="2" w:tplc="5824E87A">
      <w:start w:val="1"/>
      <w:numFmt w:val="lowerRoman"/>
      <w:lvlText w:val="%3."/>
      <w:lvlJc w:val="right"/>
      <w:pPr>
        <w:ind w:left="2160" w:hanging="180"/>
      </w:pPr>
    </w:lvl>
    <w:lvl w:ilvl="3" w:tplc="27D6ACBA">
      <w:start w:val="1"/>
      <w:numFmt w:val="decimal"/>
      <w:lvlText w:val="%4."/>
      <w:lvlJc w:val="left"/>
      <w:pPr>
        <w:ind w:left="2880" w:hanging="360"/>
      </w:pPr>
    </w:lvl>
    <w:lvl w:ilvl="4" w:tplc="F192F52A">
      <w:start w:val="1"/>
      <w:numFmt w:val="lowerLetter"/>
      <w:lvlText w:val="%5."/>
      <w:lvlJc w:val="left"/>
      <w:pPr>
        <w:ind w:left="3600" w:hanging="360"/>
      </w:pPr>
    </w:lvl>
    <w:lvl w:ilvl="5" w:tplc="E7D2FBD4">
      <w:start w:val="1"/>
      <w:numFmt w:val="lowerRoman"/>
      <w:lvlText w:val="%6."/>
      <w:lvlJc w:val="right"/>
      <w:pPr>
        <w:ind w:left="4320" w:hanging="180"/>
      </w:pPr>
    </w:lvl>
    <w:lvl w:ilvl="6" w:tplc="A880DE10">
      <w:start w:val="1"/>
      <w:numFmt w:val="decimal"/>
      <w:lvlText w:val="%7."/>
      <w:lvlJc w:val="left"/>
      <w:pPr>
        <w:ind w:left="5040" w:hanging="360"/>
      </w:pPr>
    </w:lvl>
    <w:lvl w:ilvl="7" w:tplc="AC20BE70">
      <w:start w:val="1"/>
      <w:numFmt w:val="lowerLetter"/>
      <w:lvlText w:val="%8."/>
      <w:lvlJc w:val="left"/>
      <w:pPr>
        <w:ind w:left="5760" w:hanging="360"/>
      </w:pPr>
    </w:lvl>
    <w:lvl w:ilvl="8" w:tplc="5B2656DE">
      <w:start w:val="1"/>
      <w:numFmt w:val="lowerRoman"/>
      <w:lvlText w:val="%9."/>
      <w:lvlJc w:val="right"/>
      <w:pPr>
        <w:ind w:left="6480" w:hanging="180"/>
      </w:pPr>
    </w:lvl>
  </w:abstractNum>
  <w:abstractNum w:abstractNumId="86" w15:restartNumberingAfterBreak="0">
    <w:nsid w:val="389DDC58"/>
    <w:multiLevelType w:val="hybridMultilevel"/>
    <w:tmpl w:val="5C163EF4"/>
    <w:lvl w:ilvl="0" w:tplc="977E5CB8">
      <w:start w:val="1"/>
      <w:numFmt w:val="decimal"/>
      <w:lvlText w:val="%1."/>
      <w:lvlJc w:val="left"/>
      <w:pPr>
        <w:ind w:left="720" w:hanging="360"/>
      </w:pPr>
    </w:lvl>
    <w:lvl w:ilvl="1" w:tplc="843C8B36">
      <w:start w:val="1"/>
      <w:numFmt w:val="lowerLetter"/>
      <w:lvlText w:val="%2."/>
      <w:lvlJc w:val="left"/>
      <w:pPr>
        <w:ind w:left="1440" w:hanging="360"/>
      </w:pPr>
    </w:lvl>
    <w:lvl w:ilvl="2" w:tplc="2332A9CA">
      <w:start w:val="1"/>
      <w:numFmt w:val="lowerRoman"/>
      <w:lvlText w:val="%3."/>
      <w:lvlJc w:val="right"/>
      <w:pPr>
        <w:ind w:left="2160" w:hanging="180"/>
      </w:pPr>
    </w:lvl>
    <w:lvl w:ilvl="3" w:tplc="1D06E748">
      <w:start w:val="1"/>
      <w:numFmt w:val="decimal"/>
      <w:lvlText w:val="%4."/>
      <w:lvlJc w:val="left"/>
      <w:pPr>
        <w:ind w:left="2880" w:hanging="360"/>
      </w:pPr>
    </w:lvl>
    <w:lvl w:ilvl="4" w:tplc="72B041D8">
      <w:start w:val="1"/>
      <w:numFmt w:val="lowerLetter"/>
      <w:lvlText w:val="%5."/>
      <w:lvlJc w:val="left"/>
      <w:pPr>
        <w:ind w:left="3600" w:hanging="360"/>
      </w:pPr>
    </w:lvl>
    <w:lvl w:ilvl="5" w:tplc="88349770">
      <w:start w:val="1"/>
      <w:numFmt w:val="lowerRoman"/>
      <w:lvlText w:val="%6."/>
      <w:lvlJc w:val="right"/>
      <w:pPr>
        <w:ind w:left="4320" w:hanging="180"/>
      </w:pPr>
    </w:lvl>
    <w:lvl w:ilvl="6" w:tplc="0A32680A">
      <w:start w:val="1"/>
      <w:numFmt w:val="decimal"/>
      <w:lvlText w:val="%7."/>
      <w:lvlJc w:val="left"/>
      <w:pPr>
        <w:ind w:left="5040" w:hanging="360"/>
      </w:pPr>
    </w:lvl>
    <w:lvl w:ilvl="7" w:tplc="E312BB3A">
      <w:start w:val="1"/>
      <w:numFmt w:val="lowerLetter"/>
      <w:lvlText w:val="%8."/>
      <w:lvlJc w:val="left"/>
      <w:pPr>
        <w:ind w:left="5760" w:hanging="360"/>
      </w:pPr>
    </w:lvl>
    <w:lvl w:ilvl="8" w:tplc="12F482D0">
      <w:start w:val="1"/>
      <w:numFmt w:val="lowerRoman"/>
      <w:lvlText w:val="%9."/>
      <w:lvlJc w:val="right"/>
      <w:pPr>
        <w:ind w:left="6480" w:hanging="180"/>
      </w:pPr>
    </w:lvl>
  </w:abstractNum>
  <w:abstractNum w:abstractNumId="87" w15:restartNumberingAfterBreak="0">
    <w:nsid w:val="38CFA64D"/>
    <w:multiLevelType w:val="hybridMultilevel"/>
    <w:tmpl w:val="B5A655DE"/>
    <w:lvl w:ilvl="0" w:tplc="8E222AE6">
      <w:start w:val="1"/>
      <w:numFmt w:val="decimal"/>
      <w:lvlText w:val="%1."/>
      <w:lvlJc w:val="left"/>
      <w:pPr>
        <w:ind w:left="720" w:hanging="360"/>
      </w:pPr>
    </w:lvl>
    <w:lvl w:ilvl="1" w:tplc="094E5A50">
      <w:start w:val="1"/>
      <w:numFmt w:val="lowerLetter"/>
      <w:lvlText w:val="%2."/>
      <w:lvlJc w:val="left"/>
      <w:pPr>
        <w:ind w:left="1440" w:hanging="360"/>
      </w:pPr>
    </w:lvl>
    <w:lvl w:ilvl="2" w:tplc="3AC274B2">
      <w:start w:val="2"/>
      <w:numFmt w:val="lowerRoman"/>
      <w:lvlText w:val="%3."/>
      <w:lvlJc w:val="right"/>
      <w:pPr>
        <w:ind w:left="2160" w:hanging="180"/>
      </w:pPr>
    </w:lvl>
    <w:lvl w:ilvl="3" w:tplc="41E2E37E">
      <w:start w:val="1"/>
      <w:numFmt w:val="decimal"/>
      <w:lvlText w:val="%4."/>
      <w:lvlJc w:val="left"/>
      <w:pPr>
        <w:ind w:left="2880" w:hanging="360"/>
      </w:pPr>
    </w:lvl>
    <w:lvl w:ilvl="4" w:tplc="F85A21BC">
      <w:start w:val="1"/>
      <w:numFmt w:val="lowerLetter"/>
      <w:lvlText w:val="%5."/>
      <w:lvlJc w:val="left"/>
      <w:pPr>
        <w:ind w:left="3600" w:hanging="360"/>
      </w:pPr>
    </w:lvl>
    <w:lvl w:ilvl="5" w:tplc="722A3D10">
      <w:start w:val="1"/>
      <w:numFmt w:val="lowerRoman"/>
      <w:lvlText w:val="%6."/>
      <w:lvlJc w:val="right"/>
      <w:pPr>
        <w:ind w:left="4320" w:hanging="180"/>
      </w:pPr>
    </w:lvl>
    <w:lvl w:ilvl="6" w:tplc="1FC08A72">
      <w:start w:val="1"/>
      <w:numFmt w:val="decimal"/>
      <w:lvlText w:val="%7."/>
      <w:lvlJc w:val="left"/>
      <w:pPr>
        <w:ind w:left="5040" w:hanging="360"/>
      </w:pPr>
    </w:lvl>
    <w:lvl w:ilvl="7" w:tplc="A82E7DE8">
      <w:start w:val="1"/>
      <w:numFmt w:val="lowerLetter"/>
      <w:lvlText w:val="%8."/>
      <w:lvlJc w:val="left"/>
      <w:pPr>
        <w:ind w:left="5760" w:hanging="360"/>
      </w:pPr>
    </w:lvl>
    <w:lvl w:ilvl="8" w:tplc="A1E20278">
      <w:start w:val="1"/>
      <w:numFmt w:val="lowerRoman"/>
      <w:lvlText w:val="%9."/>
      <w:lvlJc w:val="right"/>
      <w:pPr>
        <w:ind w:left="6480" w:hanging="180"/>
      </w:pPr>
    </w:lvl>
  </w:abstractNum>
  <w:abstractNum w:abstractNumId="88" w15:restartNumberingAfterBreak="0">
    <w:nsid w:val="39ABA754"/>
    <w:multiLevelType w:val="hybridMultilevel"/>
    <w:tmpl w:val="DFFA2DA2"/>
    <w:lvl w:ilvl="0" w:tplc="1008779A">
      <w:start w:val="1"/>
      <w:numFmt w:val="decimal"/>
      <w:lvlText w:val="%1."/>
      <w:lvlJc w:val="left"/>
      <w:pPr>
        <w:ind w:left="720" w:hanging="360"/>
      </w:pPr>
    </w:lvl>
    <w:lvl w:ilvl="1" w:tplc="DDB0576E">
      <w:start w:val="1"/>
      <w:numFmt w:val="lowerLetter"/>
      <w:lvlText w:val="%2."/>
      <w:lvlJc w:val="left"/>
      <w:pPr>
        <w:ind w:left="1440" w:hanging="360"/>
      </w:pPr>
    </w:lvl>
    <w:lvl w:ilvl="2" w:tplc="7452CB8A">
      <w:start w:val="3"/>
      <w:numFmt w:val="lowerRoman"/>
      <w:lvlText w:val="%3."/>
      <w:lvlJc w:val="right"/>
      <w:pPr>
        <w:ind w:left="2160" w:hanging="180"/>
      </w:pPr>
    </w:lvl>
    <w:lvl w:ilvl="3" w:tplc="F7308FB4">
      <w:start w:val="1"/>
      <w:numFmt w:val="decimal"/>
      <w:lvlText w:val="%4."/>
      <w:lvlJc w:val="left"/>
      <w:pPr>
        <w:ind w:left="2880" w:hanging="360"/>
      </w:pPr>
    </w:lvl>
    <w:lvl w:ilvl="4" w:tplc="6494EB28">
      <w:start w:val="1"/>
      <w:numFmt w:val="lowerLetter"/>
      <w:lvlText w:val="%5."/>
      <w:lvlJc w:val="left"/>
      <w:pPr>
        <w:ind w:left="3600" w:hanging="360"/>
      </w:pPr>
    </w:lvl>
    <w:lvl w:ilvl="5" w:tplc="F4A4FF26">
      <w:start w:val="1"/>
      <w:numFmt w:val="lowerRoman"/>
      <w:lvlText w:val="%6."/>
      <w:lvlJc w:val="right"/>
      <w:pPr>
        <w:ind w:left="4320" w:hanging="180"/>
      </w:pPr>
    </w:lvl>
    <w:lvl w:ilvl="6" w:tplc="F6D4C4B6">
      <w:start w:val="1"/>
      <w:numFmt w:val="decimal"/>
      <w:lvlText w:val="%7."/>
      <w:lvlJc w:val="left"/>
      <w:pPr>
        <w:ind w:left="5040" w:hanging="360"/>
      </w:pPr>
    </w:lvl>
    <w:lvl w:ilvl="7" w:tplc="0044990C">
      <w:start w:val="1"/>
      <w:numFmt w:val="lowerLetter"/>
      <w:lvlText w:val="%8."/>
      <w:lvlJc w:val="left"/>
      <w:pPr>
        <w:ind w:left="5760" w:hanging="360"/>
      </w:pPr>
    </w:lvl>
    <w:lvl w:ilvl="8" w:tplc="CBFAB34E">
      <w:start w:val="1"/>
      <w:numFmt w:val="lowerRoman"/>
      <w:lvlText w:val="%9."/>
      <w:lvlJc w:val="right"/>
      <w:pPr>
        <w:ind w:left="6480" w:hanging="180"/>
      </w:pPr>
    </w:lvl>
  </w:abstractNum>
  <w:abstractNum w:abstractNumId="89" w15:restartNumberingAfterBreak="0">
    <w:nsid w:val="3A24FA25"/>
    <w:multiLevelType w:val="hybridMultilevel"/>
    <w:tmpl w:val="43C8A1B0"/>
    <w:lvl w:ilvl="0" w:tplc="464AF690">
      <w:start w:val="1"/>
      <w:numFmt w:val="decimal"/>
      <w:lvlText w:val="%1."/>
      <w:lvlJc w:val="left"/>
      <w:pPr>
        <w:ind w:left="720" w:hanging="360"/>
      </w:pPr>
    </w:lvl>
    <w:lvl w:ilvl="1" w:tplc="7E34FFF6">
      <w:start w:val="1"/>
      <w:numFmt w:val="lowerLetter"/>
      <w:lvlText w:val="%2."/>
      <w:lvlJc w:val="left"/>
      <w:pPr>
        <w:ind w:left="1440" w:hanging="360"/>
      </w:pPr>
    </w:lvl>
    <w:lvl w:ilvl="2" w:tplc="1A602A3E">
      <w:start w:val="3"/>
      <w:numFmt w:val="lowerRoman"/>
      <w:lvlText w:val="%3."/>
      <w:lvlJc w:val="right"/>
      <w:pPr>
        <w:ind w:left="2160" w:hanging="180"/>
      </w:pPr>
    </w:lvl>
    <w:lvl w:ilvl="3" w:tplc="E982E0C8">
      <w:start w:val="1"/>
      <w:numFmt w:val="decimal"/>
      <w:lvlText w:val="%4."/>
      <w:lvlJc w:val="left"/>
      <w:pPr>
        <w:ind w:left="2880" w:hanging="360"/>
      </w:pPr>
    </w:lvl>
    <w:lvl w:ilvl="4" w:tplc="F5E61E32">
      <w:start w:val="1"/>
      <w:numFmt w:val="lowerLetter"/>
      <w:lvlText w:val="%5."/>
      <w:lvlJc w:val="left"/>
      <w:pPr>
        <w:ind w:left="3600" w:hanging="360"/>
      </w:pPr>
    </w:lvl>
    <w:lvl w:ilvl="5" w:tplc="AE8003EA">
      <w:start w:val="1"/>
      <w:numFmt w:val="lowerRoman"/>
      <w:lvlText w:val="%6."/>
      <w:lvlJc w:val="right"/>
      <w:pPr>
        <w:ind w:left="4320" w:hanging="180"/>
      </w:pPr>
    </w:lvl>
    <w:lvl w:ilvl="6" w:tplc="9130819E">
      <w:start w:val="1"/>
      <w:numFmt w:val="decimal"/>
      <w:lvlText w:val="%7."/>
      <w:lvlJc w:val="left"/>
      <w:pPr>
        <w:ind w:left="5040" w:hanging="360"/>
      </w:pPr>
    </w:lvl>
    <w:lvl w:ilvl="7" w:tplc="15049D0A">
      <w:start w:val="1"/>
      <w:numFmt w:val="lowerLetter"/>
      <w:lvlText w:val="%8."/>
      <w:lvlJc w:val="left"/>
      <w:pPr>
        <w:ind w:left="5760" w:hanging="360"/>
      </w:pPr>
    </w:lvl>
    <w:lvl w:ilvl="8" w:tplc="F21CD010">
      <w:start w:val="1"/>
      <w:numFmt w:val="lowerRoman"/>
      <w:lvlText w:val="%9."/>
      <w:lvlJc w:val="right"/>
      <w:pPr>
        <w:ind w:left="6480" w:hanging="180"/>
      </w:pPr>
    </w:lvl>
  </w:abstractNum>
  <w:abstractNum w:abstractNumId="90" w15:restartNumberingAfterBreak="0">
    <w:nsid w:val="3AD82146"/>
    <w:multiLevelType w:val="multilevel"/>
    <w:tmpl w:val="42EC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26C83A"/>
    <w:multiLevelType w:val="hybridMultilevel"/>
    <w:tmpl w:val="C7C2E58A"/>
    <w:lvl w:ilvl="0" w:tplc="7070D6A0">
      <w:start w:val="1"/>
      <w:numFmt w:val="decimal"/>
      <w:lvlText w:val="%1."/>
      <w:lvlJc w:val="left"/>
      <w:pPr>
        <w:ind w:left="720" w:hanging="360"/>
      </w:pPr>
    </w:lvl>
    <w:lvl w:ilvl="1" w:tplc="36EC8852">
      <w:start w:val="3"/>
      <w:numFmt w:val="decimal"/>
      <w:lvlText w:val="%2.1."/>
      <w:lvlJc w:val="left"/>
      <w:pPr>
        <w:ind w:left="1440" w:hanging="360"/>
      </w:pPr>
    </w:lvl>
    <w:lvl w:ilvl="2" w:tplc="2D6E46EE">
      <w:start w:val="1"/>
      <w:numFmt w:val="lowerRoman"/>
      <w:lvlText w:val="%3."/>
      <w:lvlJc w:val="right"/>
      <w:pPr>
        <w:ind w:left="2160" w:hanging="180"/>
      </w:pPr>
    </w:lvl>
    <w:lvl w:ilvl="3" w:tplc="66182BF0">
      <w:start w:val="1"/>
      <w:numFmt w:val="decimal"/>
      <w:lvlText w:val="%4."/>
      <w:lvlJc w:val="left"/>
      <w:pPr>
        <w:ind w:left="2880" w:hanging="360"/>
      </w:pPr>
    </w:lvl>
    <w:lvl w:ilvl="4" w:tplc="19C87A9C">
      <w:start w:val="1"/>
      <w:numFmt w:val="lowerLetter"/>
      <w:lvlText w:val="%5."/>
      <w:lvlJc w:val="left"/>
      <w:pPr>
        <w:ind w:left="3600" w:hanging="360"/>
      </w:pPr>
    </w:lvl>
    <w:lvl w:ilvl="5" w:tplc="2A78A73C">
      <w:start w:val="1"/>
      <w:numFmt w:val="lowerRoman"/>
      <w:lvlText w:val="%6."/>
      <w:lvlJc w:val="right"/>
      <w:pPr>
        <w:ind w:left="4320" w:hanging="180"/>
      </w:pPr>
    </w:lvl>
    <w:lvl w:ilvl="6" w:tplc="2688BAAE">
      <w:start w:val="1"/>
      <w:numFmt w:val="decimal"/>
      <w:lvlText w:val="%7."/>
      <w:lvlJc w:val="left"/>
      <w:pPr>
        <w:ind w:left="5040" w:hanging="360"/>
      </w:pPr>
    </w:lvl>
    <w:lvl w:ilvl="7" w:tplc="352092A0">
      <w:start w:val="1"/>
      <w:numFmt w:val="lowerLetter"/>
      <w:lvlText w:val="%8."/>
      <w:lvlJc w:val="left"/>
      <w:pPr>
        <w:ind w:left="5760" w:hanging="360"/>
      </w:pPr>
    </w:lvl>
    <w:lvl w:ilvl="8" w:tplc="6BF62B3C">
      <w:start w:val="1"/>
      <w:numFmt w:val="lowerRoman"/>
      <w:lvlText w:val="%9."/>
      <w:lvlJc w:val="right"/>
      <w:pPr>
        <w:ind w:left="6480" w:hanging="180"/>
      </w:pPr>
    </w:lvl>
  </w:abstractNum>
  <w:abstractNum w:abstractNumId="92" w15:restartNumberingAfterBreak="0">
    <w:nsid w:val="3B805D58"/>
    <w:multiLevelType w:val="multilevel"/>
    <w:tmpl w:val="92D0C6A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3BC1913D"/>
    <w:multiLevelType w:val="hybridMultilevel"/>
    <w:tmpl w:val="4AAAEBA6"/>
    <w:lvl w:ilvl="0" w:tplc="02802454">
      <w:start w:val="1"/>
      <w:numFmt w:val="decimal"/>
      <w:lvlText w:val="%1."/>
      <w:lvlJc w:val="left"/>
      <w:pPr>
        <w:ind w:left="720" w:hanging="360"/>
      </w:pPr>
    </w:lvl>
    <w:lvl w:ilvl="1" w:tplc="37A051A8">
      <w:start w:val="3"/>
      <w:numFmt w:val="decimal"/>
      <w:lvlText w:val="%2.3."/>
      <w:lvlJc w:val="left"/>
      <w:pPr>
        <w:ind w:left="1440" w:hanging="360"/>
      </w:pPr>
    </w:lvl>
    <w:lvl w:ilvl="2" w:tplc="1D7EDB7E">
      <w:start w:val="1"/>
      <w:numFmt w:val="lowerRoman"/>
      <w:lvlText w:val="%3."/>
      <w:lvlJc w:val="right"/>
      <w:pPr>
        <w:ind w:left="2160" w:hanging="180"/>
      </w:pPr>
    </w:lvl>
    <w:lvl w:ilvl="3" w:tplc="EDEABAF8">
      <w:start w:val="1"/>
      <w:numFmt w:val="decimal"/>
      <w:lvlText w:val="%4."/>
      <w:lvlJc w:val="left"/>
      <w:pPr>
        <w:ind w:left="2880" w:hanging="360"/>
      </w:pPr>
    </w:lvl>
    <w:lvl w:ilvl="4" w:tplc="2E1EB314">
      <w:start w:val="1"/>
      <w:numFmt w:val="lowerLetter"/>
      <w:lvlText w:val="%5."/>
      <w:lvlJc w:val="left"/>
      <w:pPr>
        <w:ind w:left="3600" w:hanging="360"/>
      </w:pPr>
    </w:lvl>
    <w:lvl w:ilvl="5" w:tplc="91501D16">
      <w:start w:val="1"/>
      <w:numFmt w:val="lowerRoman"/>
      <w:lvlText w:val="%6."/>
      <w:lvlJc w:val="right"/>
      <w:pPr>
        <w:ind w:left="4320" w:hanging="180"/>
      </w:pPr>
    </w:lvl>
    <w:lvl w:ilvl="6" w:tplc="44445F18">
      <w:start w:val="1"/>
      <w:numFmt w:val="decimal"/>
      <w:lvlText w:val="%7."/>
      <w:lvlJc w:val="left"/>
      <w:pPr>
        <w:ind w:left="5040" w:hanging="360"/>
      </w:pPr>
    </w:lvl>
    <w:lvl w:ilvl="7" w:tplc="B12A27F6">
      <w:start w:val="1"/>
      <w:numFmt w:val="lowerLetter"/>
      <w:lvlText w:val="%8."/>
      <w:lvlJc w:val="left"/>
      <w:pPr>
        <w:ind w:left="5760" w:hanging="360"/>
      </w:pPr>
    </w:lvl>
    <w:lvl w:ilvl="8" w:tplc="5582E148">
      <w:start w:val="1"/>
      <w:numFmt w:val="lowerRoman"/>
      <w:lvlText w:val="%9."/>
      <w:lvlJc w:val="right"/>
      <w:pPr>
        <w:ind w:left="6480" w:hanging="180"/>
      </w:pPr>
    </w:lvl>
  </w:abstractNum>
  <w:abstractNum w:abstractNumId="94" w15:restartNumberingAfterBreak="0">
    <w:nsid w:val="3C2105B5"/>
    <w:multiLevelType w:val="multilevel"/>
    <w:tmpl w:val="4B22DF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3CEF36C4"/>
    <w:multiLevelType w:val="hybridMultilevel"/>
    <w:tmpl w:val="CFB61ABC"/>
    <w:lvl w:ilvl="0" w:tplc="F2A2B65C">
      <w:start w:val="1"/>
      <w:numFmt w:val="decimal"/>
      <w:lvlText w:val="%1."/>
      <w:lvlJc w:val="left"/>
      <w:pPr>
        <w:ind w:left="720" w:hanging="360"/>
      </w:pPr>
    </w:lvl>
    <w:lvl w:ilvl="1" w:tplc="71E256D4">
      <w:start w:val="1"/>
      <w:numFmt w:val="lowerLetter"/>
      <w:lvlText w:val="%2."/>
      <w:lvlJc w:val="left"/>
      <w:pPr>
        <w:ind w:left="1440" w:hanging="360"/>
      </w:pPr>
    </w:lvl>
    <w:lvl w:ilvl="2" w:tplc="67D82276">
      <w:start w:val="3"/>
      <w:numFmt w:val="decimal"/>
      <w:lvlText w:val="%3.3.3."/>
      <w:lvlJc w:val="left"/>
      <w:pPr>
        <w:ind w:left="2160" w:hanging="180"/>
      </w:pPr>
    </w:lvl>
    <w:lvl w:ilvl="3" w:tplc="8402A7E6">
      <w:start w:val="1"/>
      <w:numFmt w:val="decimal"/>
      <w:lvlText w:val="%4."/>
      <w:lvlJc w:val="left"/>
      <w:pPr>
        <w:ind w:left="2880" w:hanging="360"/>
      </w:pPr>
    </w:lvl>
    <w:lvl w:ilvl="4" w:tplc="9CCEF8CC">
      <w:start w:val="1"/>
      <w:numFmt w:val="lowerLetter"/>
      <w:lvlText w:val="%5."/>
      <w:lvlJc w:val="left"/>
      <w:pPr>
        <w:ind w:left="3600" w:hanging="360"/>
      </w:pPr>
    </w:lvl>
    <w:lvl w:ilvl="5" w:tplc="4008F318">
      <w:start w:val="1"/>
      <w:numFmt w:val="lowerRoman"/>
      <w:lvlText w:val="%6."/>
      <w:lvlJc w:val="right"/>
      <w:pPr>
        <w:ind w:left="4320" w:hanging="180"/>
      </w:pPr>
    </w:lvl>
    <w:lvl w:ilvl="6" w:tplc="6B46E524">
      <w:start w:val="1"/>
      <w:numFmt w:val="decimal"/>
      <w:lvlText w:val="%7."/>
      <w:lvlJc w:val="left"/>
      <w:pPr>
        <w:ind w:left="5040" w:hanging="360"/>
      </w:pPr>
    </w:lvl>
    <w:lvl w:ilvl="7" w:tplc="3AE6085C">
      <w:start w:val="1"/>
      <w:numFmt w:val="lowerLetter"/>
      <w:lvlText w:val="%8."/>
      <w:lvlJc w:val="left"/>
      <w:pPr>
        <w:ind w:left="5760" w:hanging="360"/>
      </w:pPr>
    </w:lvl>
    <w:lvl w:ilvl="8" w:tplc="FE525E5C">
      <w:start w:val="1"/>
      <w:numFmt w:val="lowerRoman"/>
      <w:lvlText w:val="%9."/>
      <w:lvlJc w:val="right"/>
      <w:pPr>
        <w:ind w:left="6480" w:hanging="180"/>
      </w:pPr>
    </w:lvl>
  </w:abstractNum>
  <w:abstractNum w:abstractNumId="96" w15:restartNumberingAfterBreak="0">
    <w:nsid w:val="3D827DE0"/>
    <w:multiLevelType w:val="hybridMultilevel"/>
    <w:tmpl w:val="BF860412"/>
    <w:lvl w:ilvl="0" w:tplc="8CBC713C">
      <w:start w:val="1"/>
      <w:numFmt w:val="decimal"/>
      <w:lvlText w:val="%1."/>
      <w:lvlJc w:val="left"/>
      <w:pPr>
        <w:ind w:left="720" w:hanging="360"/>
      </w:pPr>
    </w:lvl>
    <w:lvl w:ilvl="1" w:tplc="703C373C">
      <w:start w:val="1"/>
      <w:numFmt w:val="lowerLetter"/>
      <w:lvlText w:val="%2."/>
      <w:lvlJc w:val="left"/>
      <w:pPr>
        <w:ind w:left="1440" w:hanging="360"/>
      </w:pPr>
    </w:lvl>
    <w:lvl w:ilvl="2" w:tplc="6342407C">
      <w:start w:val="2"/>
      <w:numFmt w:val="lowerRoman"/>
      <w:lvlText w:val="%3."/>
      <w:lvlJc w:val="right"/>
      <w:pPr>
        <w:ind w:left="2160" w:hanging="180"/>
      </w:pPr>
    </w:lvl>
    <w:lvl w:ilvl="3" w:tplc="2BD03390">
      <w:start w:val="1"/>
      <w:numFmt w:val="decimal"/>
      <w:lvlText w:val="%4."/>
      <w:lvlJc w:val="left"/>
      <w:pPr>
        <w:ind w:left="2880" w:hanging="360"/>
      </w:pPr>
    </w:lvl>
    <w:lvl w:ilvl="4" w:tplc="6AD61AE4">
      <w:start w:val="1"/>
      <w:numFmt w:val="lowerLetter"/>
      <w:lvlText w:val="%5."/>
      <w:lvlJc w:val="left"/>
      <w:pPr>
        <w:ind w:left="3600" w:hanging="360"/>
      </w:pPr>
    </w:lvl>
    <w:lvl w:ilvl="5" w:tplc="F1AE2872">
      <w:start w:val="1"/>
      <w:numFmt w:val="lowerRoman"/>
      <w:lvlText w:val="%6."/>
      <w:lvlJc w:val="right"/>
      <w:pPr>
        <w:ind w:left="4320" w:hanging="180"/>
      </w:pPr>
    </w:lvl>
    <w:lvl w:ilvl="6" w:tplc="200CE5C4">
      <w:start w:val="1"/>
      <w:numFmt w:val="decimal"/>
      <w:lvlText w:val="%7."/>
      <w:lvlJc w:val="left"/>
      <w:pPr>
        <w:ind w:left="5040" w:hanging="360"/>
      </w:pPr>
    </w:lvl>
    <w:lvl w:ilvl="7" w:tplc="4C7248FE">
      <w:start w:val="1"/>
      <w:numFmt w:val="lowerLetter"/>
      <w:lvlText w:val="%8."/>
      <w:lvlJc w:val="left"/>
      <w:pPr>
        <w:ind w:left="5760" w:hanging="360"/>
      </w:pPr>
    </w:lvl>
    <w:lvl w:ilvl="8" w:tplc="87C030EC">
      <w:start w:val="1"/>
      <w:numFmt w:val="lowerRoman"/>
      <w:lvlText w:val="%9."/>
      <w:lvlJc w:val="right"/>
      <w:pPr>
        <w:ind w:left="6480" w:hanging="180"/>
      </w:pPr>
    </w:lvl>
  </w:abstractNum>
  <w:abstractNum w:abstractNumId="97" w15:restartNumberingAfterBreak="0">
    <w:nsid w:val="3DE66CF8"/>
    <w:multiLevelType w:val="multilevel"/>
    <w:tmpl w:val="7D2A5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FA33BAD"/>
    <w:multiLevelType w:val="hybridMultilevel"/>
    <w:tmpl w:val="B950AD48"/>
    <w:lvl w:ilvl="0" w:tplc="308E0248">
      <w:start w:val="1"/>
      <w:numFmt w:val="decimal"/>
      <w:lvlText w:val="%1."/>
      <w:lvlJc w:val="left"/>
      <w:pPr>
        <w:ind w:left="720" w:hanging="360"/>
      </w:pPr>
    </w:lvl>
    <w:lvl w:ilvl="1" w:tplc="07325E98">
      <w:start w:val="2"/>
      <w:numFmt w:val="decimal"/>
      <w:lvlText w:val="%2.3."/>
      <w:lvlJc w:val="left"/>
      <w:pPr>
        <w:ind w:left="1440" w:hanging="360"/>
      </w:pPr>
    </w:lvl>
    <w:lvl w:ilvl="2" w:tplc="7DEEB34A">
      <w:start w:val="1"/>
      <w:numFmt w:val="lowerRoman"/>
      <w:lvlText w:val="%3."/>
      <w:lvlJc w:val="right"/>
      <w:pPr>
        <w:ind w:left="2160" w:hanging="180"/>
      </w:pPr>
    </w:lvl>
    <w:lvl w:ilvl="3" w:tplc="98EAB720">
      <w:start w:val="1"/>
      <w:numFmt w:val="decimal"/>
      <w:lvlText w:val="%4."/>
      <w:lvlJc w:val="left"/>
      <w:pPr>
        <w:ind w:left="2880" w:hanging="360"/>
      </w:pPr>
    </w:lvl>
    <w:lvl w:ilvl="4" w:tplc="DE3A02C8">
      <w:start w:val="1"/>
      <w:numFmt w:val="lowerLetter"/>
      <w:lvlText w:val="%5."/>
      <w:lvlJc w:val="left"/>
      <w:pPr>
        <w:ind w:left="3600" w:hanging="360"/>
      </w:pPr>
    </w:lvl>
    <w:lvl w:ilvl="5" w:tplc="1C3458E6">
      <w:start w:val="1"/>
      <w:numFmt w:val="lowerRoman"/>
      <w:lvlText w:val="%6."/>
      <w:lvlJc w:val="right"/>
      <w:pPr>
        <w:ind w:left="4320" w:hanging="180"/>
      </w:pPr>
    </w:lvl>
    <w:lvl w:ilvl="6" w:tplc="DB0ACA12">
      <w:start w:val="1"/>
      <w:numFmt w:val="decimal"/>
      <w:lvlText w:val="%7."/>
      <w:lvlJc w:val="left"/>
      <w:pPr>
        <w:ind w:left="5040" w:hanging="360"/>
      </w:pPr>
    </w:lvl>
    <w:lvl w:ilvl="7" w:tplc="CD0A92D8">
      <w:start w:val="1"/>
      <w:numFmt w:val="lowerLetter"/>
      <w:lvlText w:val="%8."/>
      <w:lvlJc w:val="left"/>
      <w:pPr>
        <w:ind w:left="5760" w:hanging="360"/>
      </w:pPr>
    </w:lvl>
    <w:lvl w:ilvl="8" w:tplc="003A180A">
      <w:start w:val="1"/>
      <w:numFmt w:val="lowerRoman"/>
      <w:lvlText w:val="%9."/>
      <w:lvlJc w:val="right"/>
      <w:pPr>
        <w:ind w:left="6480" w:hanging="180"/>
      </w:pPr>
    </w:lvl>
  </w:abstractNum>
  <w:abstractNum w:abstractNumId="99" w15:restartNumberingAfterBreak="0">
    <w:nsid w:val="4017384C"/>
    <w:multiLevelType w:val="hybridMultilevel"/>
    <w:tmpl w:val="81E4A524"/>
    <w:lvl w:ilvl="0" w:tplc="FDB83CC4">
      <w:start w:val="1"/>
      <w:numFmt w:val="decimal"/>
      <w:lvlText w:val="%1."/>
      <w:lvlJc w:val="left"/>
      <w:pPr>
        <w:ind w:left="720" w:hanging="360"/>
      </w:pPr>
    </w:lvl>
    <w:lvl w:ilvl="1" w:tplc="8F565874">
      <w:start w:val="2"/>
      <w:numFmt w:val="decimal"/>
      <w:lvlText w:val="%2.2."/>
      <w:lvlJc w:val="left"/>
      <w:pPr>
        <w:ind w:left="1440" w:hanging="360"/>
      </w:pPr>
    </w:lvl>
    <w:lvl w:ilvl="2" w:tplc="D06440E2">
      <w:start w:val="1"/>
      <w:numFmt w:val="lowerRoman"/>
      <w:lvlText w:val="%3."/>
      <w:lvlJc w:val="right"/>
      <w:pPr>
        <w:ind w:left="2160" w:hanging="180"/>
      </w:pPr>
    </w:lvl>
    <w:lvl w:ilvl="3" w:tplc="96FE1306">
      <w:start w:val="1"/>
      <w:numFmt w:val="decimal"/>
      <w:lvlText w:val="%4."/>
      <w:lvlJc w:val="left"/>
      <w:pPr>
        <w:ind w:left="2880" w:hanging="360"/>
      </w:pPr>
    </w:lvl>
    <w:lvl w:ilvl="4" w:tplc="1B0A8D0E">
      <w:start w:val="1"/>
      <w:numFmt w:val="lowerLetter"/>
      <w:lvlText w:val="%5."/>
      <w:lvlJc w:val="left"/>
      <w:pPr>
        <w:ind w:left="3600" w:hanging="360"/>
      </w:pPr>
    </w:lvl>
    <w:lvl w:ilvl="5" w:tplc="F56A80D8">
      <w:start w:val="1"/>
      <w:numFmt w:val="lowerRoman"/>
      <w:lvlText w:val="%6."/>
      <w:lvlJc w:val="right"/>
      <w:pPr>
        <w:ind w:left="4320" w:hanging="180"/>
      </w:pPr>
    </w:lvl>
    <w:lvl w:ilvl="6" w:tplc="467084EA">
      <w:start w:val="1"/>
      <w:numFmt w:val="decimal"/>
      <w:lvlText w:val="%7."/>
      <w:lvlJc w:val="left"/>
      <w:pPr>
        <w:ind w:left="5040" w:hanging="360"/>
      </w:pPr>
    </w:lvl>
    <w:lvl w:ilvl="7" w:tplc="8B0CACE2">
      <w:start w:val="1"/>
      <w:numFmt w:val="lowerLetter"/>
      <w:lvlText w:val="%8."/>
      <w:lvlJc w:val="left"/>
      <w:pPr>
        <w:ind w:left="5760" w:hanging="360"/>
      </w:pPr>
    </w:lvl>
    <w:lvl w:ilvl="8" w:tplc="DD103F32">
      <w:start w:val="1"/>
      <w:numFmt w:val="lowerRoman"/>
      <w:lvlText w:val="%9."/>
      <w:lvlJc w:val="right"/>
      <w:pPr>
        <w:ind w:left="6480" w:hanging="180"/>
      </w:pPr>
    </w:lvl>
  </w:abstractNum>
  <w:abstractNum w:abstractNumId="100" w15:restartNumberingAfterBreak="0">
    <w:nsid w:val="40DBA6F3"/>
    <w:multiLevelType w:val="hybridMultilevel"/>
    <w:tmpl w:val="49C451E0"/>
    <w:lvl w:ilvl="0" w:tplc="76A2C40A">
      <w:start w:val="2"/>
      <w:numFmt w:val="decimal"/>
      <w:lvlText w:val="%1."/>
      <w:lvlJc w:val="left"/>
      <w:pPr>
        <w:ind w:left="720" w:hanging="360"/>
      </w:pPr>
    </w:lvl>
    <w:lvl w:ilvl="1" w:tplc="54CA400C">
      <w:start w:val="1"/>
      <w:numFmt w:val="lowerLetter"/>
      <w:lvlText w:val="%2."/>
      <w:lvlJc w:val="left"/>
      <w:pPr>
        <w:ind w:left="1440" w:hanging="360"/>
      </w:pPr>
    </w:lvl>
    <w:lvl w:ilvl="2" w:tplc="66A41E8A">
      <w:start w:val="1"/>
      <w:numFmt w:val="lowerRoman"/>
      <w:lvlText w:val="%3."/>
      <w:lvlJc w:val="right"/>
      <w:pPr>
        <w:ind w:left="2160" w:hanging="180"/>
      </w:pPr>
    </w:lvl>
    <w:lvl w:ilvl="3" w:tplc="E1F8A762">
      <w:start w:val="1"/>
      <w:numFmt w:val="decimal"/>
      <w:lvlText w:val="%4."/>
      <w:lvlJc w:val="left"/>
      <w:pPr>
        <w:ind w:left="2880" w:hanging="360"/>
      </w:pPr>
    </w:lvl>
    <w:lvl w:ilvl="4" w:tplc="E1AAEA6A">
      <w:start w:val="1"/>
      <w:numFmt w:val="lowerLetter"/>
      <w:lvlText w:val="%5."/>
      <w:lvlJc w:val="left"/>
      <w:pPr>
        <w:ind w:left="3600" w:hanging="360"/>
      </w:pPr>
    </w:lvl>
    <w:lvl w:ilvl="5" w:tplc="6B144A98">
      <w:start w:val="1"/>
      <w:numFmt w:val="lowerRoman"/>
      <w:lvlText w:val="%6."/>
      <w:lvlJc w:val="right"/>
      <w:pPr>
        <w:ind w:left="4320" w:hanging="180"/>
      </w:pPr>
    </w:lvl>
    <w:lvl w:ilvl="6" w:tplc="36E42602">
      <w:start w:val="1"/>
      <w:numFmt w:val="decimal"/>
      <w:lvlText w:val="%7."/>
      <w:lvlJc w:val="left"/>
      <w:pPr>
        <w:ind w:left="5040" w:hanging="360"/>
      </w:pPr>
    </w:lvl>
    <w:lvl w:ilvl="7" w:tplc="84C85D7C">
      <w:start w:val="1"/>
      <w:numFmt w:val="lowerLetter"/>
      <w:lvlText w:val="%8."/>
      <w:lvlJc w:val="left"/>
      <w:pPr>
        <w:ind w:left="5760" w:hanging="360"/>
      </w:pPr>
    </w:lvl>
    <w:lvl w:ilvl="8" w:tplc="D15A0D70">
      <w:start w:val="1"/>
      <w:numFmt w:val="lowerRoman"/>
      <w:lvlText w:val="%9."/>
      <w:lvlJc w:val="right"/>
      <w:pPr>
        <w:ind w:left="6480" w:hanging="180"/>
      </w:pPr>
    </w:lvl>
  </w:abstractNum>
  <w:abstractNum w:abstractNumId="101" w15:restartNumberingAfterBreak="0">
    <w:nsid w:val="40FFAD6D"/>
    <w:multiLevelType w:val="hybridMultilevel"/>
    <w:tmpl w:val="B23ADB2E"/>
    <w:lvl w:ilvl="0" w:tplc="2522E4A8">
      <w:start w:val="1"/>
      <w:numFmt w:val="decimal"/>
      <w:lvlText w:val="%1."/>
      <w:lvlJc w:val="left"/>
      <w:pPr>
        <w:ind w:left="720" w:hanging="360"/>
      </w:pPr>
    </w:lvl>
    <w:lvl w:ilvl="1" w:tplc="AF388B2A">
      <w:start w:val="3"/>
      <w:numFmt w:val="decimal"/>
      <w:lvlText w:val="%2.2."/>
      <w:lvlJc w:val="left"/>
      <w:pPr>
        <w:ind w:left="1440" w:hanging="360"/>
      </w:pPr>
    </w:lvl>
    <w:lvl w:ilvl="2" w:tplc="68645900">
      <w:start w:val="1"/>
      <w:numFmt w:val="lowerRoman"/>
      <w:lvlText w:val="%3."/>
      <w:lvlJc w:val="right"/>
      <w:pPr>
        <w:ind w:left="2160" w:hanging="180"/>
      </w:pPr>
    </w:lvl>
    <w:lvl w:ilvl="3" w:tplc="C528096A">
      <w:start w:val="1"/>
      <w:numFmt w:val="decimal"/>
      <w:lvlText w:val="%4."/>
      <w:lvlJc w:val="left"/>
      <w:pPr>
        <w:ind w:left="2880" w:hanging="360"/>
      </w:pPr>
    </w:lvl>
    <w:lvl w:ilvl="4" w:tplc="8B0269DE">
      <w:start w:val="1"/>
      <w:numFmt w:val="lowerLetter"/>
      <w:lvlText w:val="%5."/>
      <w:lvlJc w:val="left"/>
      <w:pPr>
        <w:ind w:left="3600" w:hanging="360"/>
      </w:pPr>
    </w:lvl>
    <w:lvl w:ilvl="5" w:tplc="D0BC7360">
      <w:start w:val="1"/>
      <w:numFmt w:val="lowerRoman"/>
      <w:lvlText w:val="%6."/>
      <w:lvlJc w:val="right"/>
      <w:pPr>
        <w:ind w:left="4320" w:hanging="180"/>
      </w:pPr>
    </w:lvl>
    <w:lvl w:ilvl="6" w:tplc="8DAED8D8">
      <w:start w:val="1"/>
      <w:numFmt w:val="decimal"/>
      <w:lvlText w:val="%7."/>
      <w:lvlJc w:val="left"/>
      <w:pPr>
        <w:ind w:left="5040" w:hanging="360"/>
      </w:pPr>
    </w:lvl>
    <w:lvl w:ilvl="7" w:tplc="6A0E2850">
      <w:start w:val="1"/>
      <w:numFmt w:val="lowerLetter"/>
      <w:lvlText w:val="%8."/>
      <w:lvlJc w:val="left"/>
      <w:pPr>
        <w:ind w:left="5760" w:hanging="360"/>
      </w:pPr>
    </w:lvl>
    <w:lvl w:ilvl="8" w:tplc="F612B8C8">
      <w:start w:val="1"/>
      <w:numFmt w:val="lowerRoman"/>
      <w:lvlText w:val="%9."/>
      <w:lvlJc w:val="right"/>
      <w:pPr>
        <w:ind w:left="6480" w:hanging="180"/>
      </w:pPr>
    </w:lvl>
  </w:abstractNum>
  <w:abstractNum w:abstractNumId="102" w15:restartNumberingAfterBreak="0">
    <w:nsid w:val="418E27E3"/>
    <w:multiLevelType w:val="hybridMultilevel"/>
    <w:tmpl w:val="82E8843A"/>
    <w:lvl w:ilvl="0" w:tplc="4028BB20">
      <w:start w:val="1"/>
      <w:numFmt w:val="decimal"/>
      <w:lvlText w:val="%1."/>
      <w:lvlJc w:val="left"/>
      <w:pPr>
        <w:ind w:left="720" w:hanging="360"/>
      </w:pPr>
    </w:lvl>
    <w:lvl w:ilvl="1" w:tplc="721C2290">
      <w:start w:val="1"/>
      <w:numFmt w:val="lowerLetter"/>
      <w:lvlText w:val="%2."/>
      <w:lvlJc w:val="left"/>
      <w:pPr>
        <w:ind w:left="1440" w:hanging="360"/>
      </w:pPr>
    </w:lvl>
    <w:lvl w:ilvl="2" w:tplc="358A6C18">
      <w:start w:val="3"/>
      <w:numFmt w:val="lowerRoman"/>
      <w:lvlText w:val="%3."/>
      <w:lvlJc w:val="right"/>
      <w:pPr>
        <w:ind w:left="2160" w:hanging="180"/>
      </w:pPr>
    </w:lvl>
    <w:lvl w:ilvl="3" w:tplc="58760A22">
      <w:start w:val="1"/>
      <w:numFmt w:val="decimal"/>
      <w:lvlText w:val="%4."/>
      <w:lvlJc w:val="left"/>
      <w:pPr>
        <w:ind w:left="2880" w:hanging="360"/>
      </w:pPr>
    </w:lvl>
    <w:lvl w:ilvl="4" w:tplc="2C52A518">
      <w:start w:val="1"/>
      <w:numFmt w:val="lowerLetter"/>
      <w:lvlText w:val="%5."/>
      <w:lvlJc w:val="left"/>
      <w:pPr>
        <w:ind w:left="3600" w:hanging="360"/>
      </w:pPr>
    </w:lvl>
    <w:lvl w:ilvl="5" w:tplc="2064FBF0">
      <w:start w:val="1"/>
      <w:numFmt w:val="lowerRoman"/>
      <w:lvlText w:val="%6."/>
      <w:lvlJc w:val="right"/>
      <w:pPr>
        <w:ind w:left="4320" w:hanging="180"/>
      </w:pPr>
    </w:lvl>
    <w:lvl w:ilvl="6" w:tplc="BE2C1CCC">
      <w:start w:val="1"/>
      <w:numFmt w:val="decimal"/>
      <w:lvlText w:val="%7."/>
      <w:lvlJc w:val="left"/>
      <w:pPr>
        <w:ind w:left="5040" w:hanging="360"/>
      </w:pPr>
    </w:lvl>
    <w:lvl w:ilvl="7" w:tplc="0F96561E">
      <w:start w:val="1"/>
      <w:numFmt w:val="lowerLetter"/>
      <w:lvlText w:val="%8."/>
      <w:lvlJc w:val="left"/>
      <w:pPr>
        <w:ind w:left="5760" w:hanging="360"/>
      </w:pPr>
    </w:lvl>
    <w:lvl w:ilvl="8" w:tplc="29C01060">
      <w:start w:val="1"/>
      <w:numFmt w:val="lowerRoman"/>
      <w:lvlText w:val="%9."/>
      <w:lvlJc w:val="right"/>
      <w:pPr>
        <w:ind w:left="6480" w:hanging="180"/>
      </w:pPr>
    </w:lvl>
  </w:abstractNum>
  <w:abstractNum w:abstractNumId="103" w15:restartNumberingAfterBreak="0">
    <w:nsid w:val="41A81C7B"/>
    <w:multiLevelType w:val="multilevel"/>
    <w:tmpl w:val="95A09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6846B3"/>
    <w:multiLevelType w:val="multilevel"/>
    <w:tmpl w:val="0772E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690961"/>
    <w:multiLevelType w:val="multilevel"/>
    <w:tmpl w:val="1B0AB4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42F20967"/>
    <w:multiLevelType w:val="multilevel"/>
    <w:tmpl w:val="B55E8B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7" w15:restartNumberingAfterBreak="0">
    <w:nsid w:val="43530A0F"/>
    <w:multiLevelType w:val="multilevel"/>
    <w:tmpl w:val="3A38CE3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8" w15:restartNumberingAfterBreak="0">
    <w:nsid w:val="43941266"/>
    <w:multiLevelType w:val="hybridMultilevel"/>
    <w:tmpl w:val="B854186E"/>
    <w:lvl w:ilvl="0" w:tplc="BBB0DB1C">
      <w:start w:val="1"/>
      <w:numFmt w:val="decimal"/>
      <w:lvlText w:val="%1."/>
      <w:lvlJc w:val="left"/>
      <w:pPr>
        <w:ind w:left="720" w:hanging="360"/>
      </w:pPr>
    </w:lvl>
    <w:lvl w:ilvl="1" w:tplc="7236F59C">
      <w:start w:val="1"/>
      <w:numFmt w:val="lowerLetter"/>
      <w:lvlText w:val="%2."/>
      <w:lvlJc w:val="left"/>
      <w:pPr>
        <w:ind w:left="1440" w:hanging="360"/>
      </w:pPr>
    </w:lvl>
    <w:lvl w:ilvl="2" w:tplc="2468355E">
      <w:start w:val="1"/>
      <w:numFmt w:val="lowerRoman"/>
      <w:lvlText w:val="%3."/>
      <w:lvlJc w:val="right"/>
      <w:pPr>
        <w:ind w:left="2160" w:hanging="180"/>
      </w:pPr>
    </w:lvl>
    <w:lvl w:ilvl="3" w:tplc="C0EEF5AC">
      <w:start w:val="1"/>
      <w:numFmt w:val="decimal"/>
      <w:lvlText w:val="%4."/>
      <w:lvlJc w:val="left"/>
      <w:pPr>
        <w:ind w:left="2880" w:hanging="360"/>
      </w:pPr>
    </w:lvl>
    <w:lvl w:ilvl="4" w:tplc="663EB62C">
      <w:start w:val="1"/>
      <w:numFmt w:val="lowerLetter"/>
      <w:lvlText w:val="%5."/>
      <w:lvlJc w:val="left"/>
      <w:pPr>
        <w:ind w:left="3600" w:hanging="360"/>
      </w:pPr>
    </w:lvl>
    <w:lvl w:ilvl="5" w:tplc="4574D85A">
      <w:start w:val="1"/>
      <w:numFmt w:val="lowerRoman"/>
      <w:lvlText w:val="%6."/>
      <w:lvlJc w:val="right"/>
      <w:pPr>
        <w:ind w:left="4320" w:hanging="180"/>
      </w:pPr>
    </w:lvl>
    <w:lvl w:ilvl="6" w:tplc="9F38A98C">
      <w:start w:val="1"/>
      <w:numFmt w:val="decimal"/>
      <w:lvlText w:val="%7."/>
      <w:lvlJc w:val="left"/>
      <w:pPr>
        <w:ind w:left="5040" w:hanging="360"/>
      </w:pPr>
    </w:lvl>
    <w:lvl w:ilvl="7" w:tplc="088C4820">
      <w:start w:val="1"/>
      <w:numFmt w:val="lowerLetter"/>
      <w:lvlText w:val="%8."/>
      <w:lvlJc w:val="left"/>
      <w:pPr>
        <w:ind w:left="5760" w:hanging="360"/>
      </w:pPr>
    </w:lvl>
    <w:lvl w:ilvl="8" w:tplc="505A1BCE">
      <w:start w:val="1"/>
      <w:numFmt w:val="lowerRoman"/>
      <w:lvlText w:val="%9."/>
      <w:lvlJc w:val="right"/>
      <w:pPr>
        <w:ind w:left="6480" w:hanging="180"/>
      </w:pPr>
    </w:lvl>
  </w:abstractNum>
  <w:abstractNum w:abstractNumId="109" w15:restartNumberingAfterBreak="0">
    <w:nsid w:val="43DE5043"/>
    <w:multiLevelType w:val="multilevel"/>
    <w:tmpl w:val="A4E44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42E53FD"/>
    <w:multiLevelType w:val="multilevel"/>
    <w:tmpl w:val="AB902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6A2C9A"/>
    <w:multiLevelType w:val="hybridMultilevel"/>
    <w:tmpl w:val="553E9ED8"/>
    <w:lvl w:ilvl="0" w:tplc="50006FA8">
      <w:start w:val="4"/>
      <w:numFmt w:val="decimal"/>
      <w:lvlText w:val="%1."/>
      <w:lvlJc w:val="left"/>
      <w:pPr>
        <w:ind w:left="720" w:hanging="360"/>
      </w:pPr>
    </w:lvl>
    <w:lvl w:ilvl="1" w:tplc="196C9220">
      <w:start w:val="1"/>
      <w:numFmt w:val="lowerLetter"/>
      <w:lvlText w:val="%2."/>
      <w:lvlJc w:val="left"/>
      <w:pPr>
        <w:ind w:left="1440" w:hanging="360"/>
      </w:pPr>
    </w:lvl>
    <w:lvl w:ilvl="2" w:tplc="80F6BF2E">
      <w:start w:val="1"/>
      <w:numFmt w:val="lowerRoman"/>
      <w:lvlText w:val="%3."/>
      <w:lvlJc w:val="right"/>
      <w:pPr>
        <w:ind w:left="2160" w:hanging="180"/>
      </w:pPr>
    </w:lvl>
    <w:lvl w:ilvl="3" w:tplc="DB4EED8E">
      <w:start w:val="1"/>
      <w:numFmt w:val="decimal"/>
      <w:lvlText w:val="%4."/>
      <w:lvlJc w:val="left"/>
      <w:pPr>
        <w:ind w:left="2880" w:hanging="360"/>
      </w:pPr>
    </w:lvl>
    <w:lvl w:ilvl="4" w:tplc="0D94440A">
      <w:start w:val="1"/>
      <w:numFmt w:val="lowerLetter"/>
      <w:lvlText w:val="%5."/>
      <w:lvlJc w:val="left"/>
      <w:pPr>
        <w:ind w:left="3600" w:hanging="360"/>
      </w:pPr>
    </w:lvl>
    <w:lvl w:ilvl="5" w:tplc="A5F893BA">
      <w:start w:val="1"/>
      <w:numFmt w:val="lowerRoman"/>
      <w:lvlText w:val="%6."/>
      <w:lvlJc w:val="right"/>
      <w:pPr>
        <w:ind w:left="4320" w:hanging="180"/>
      </w:pPr>
    </w:lvl>
    <w:lvl w:ilvl="6" w:tplc="CE8A3C44">
      <w:start w:val="1"/>
      <w:numFmt w:val="decimal"/>
      <w:lvlText w:val="%7."/>
      <w:lvlJc w:val="left"/>
      <w:pPr>
        <w:ind w:left="5040" w:hanging="360"/>
      </w:pPr>
    </w:lvl>
    <w:lvl w:ilvl="7" w:tplc="87C8ABB0">
      <w:start w:val="1"/>
      <w:numFmt w:val="lowerLetter"/>
      <w:lvlText w:val="%8."/>
      <w:lvlJc w:val="left"/>
      <w:pPr>
        <w:ind w:left="5760" w:hanging="360"/>
      </w:pPr>
    </w:lvl>
    <w:lvl w:ilvl="8" w:tplc="16C4A48A">
      <w:start w:val="1"/>
      <w:numFmt w:val="lowerRoman"/>
      <w:lvlText w:val="%9."/>
      <w:lvlJc w:val="right"/>
      <w:pPr>
        <w:ind w:left="6480" w:hanging="180"/>
      </w:pPr>
    </w:lvl>
  </w:abstractNum>
  <w:abstractNum w:abstractNumId="112" w15:restartNumberingAfterBreak="0">
    <w:nsid w:val="45DBF028"/>
    <w:multiLevelType w:val="hybridMultilevel"/>
    <w:tmpl w:val="8EDE77D4"/>
    <w:lvl w:ilvl="0" w:tplc="95D0DD06">
      <w:start w:val="1"/>
      <w:numFmt w:val="decimal"/>
      <w:lvlText w:val="%1."/>
      <w:lvlJc w:val="left"/>
      <w:pPr>
        <w:ind w:left="720" w:hanging="360"/>
      </w:pPr>
    </w:lvl>
    <w:lvl w:ilvl="1" w:tplc="B11C18A2">
      <w:start w:val="1"/>
      <w:numFmt w:val="decimal"/>
      <w:lvlText w:val="%2.6."/>
      <w:lvlJc w:val="left"/>
      <w:pPr>
        <w:ind w:left="1440" w:hanging="360"/>
      </w:pPr>
    </w:lvl>
    <w:lvl w:ilvl="2" w:tplc="6DE20368">
      <w:start w:val="1"/>
      <w:numFmt w:val="lowerRoman"/>
      <w:lvlText w:val="%3."/>
      <w:lvlJc w:val="right"/>
      <w:pPr>
        <w:ind w:left="2160" w:hanging="180"/>
      </w:pPr>
    </w:lvl>
    <w:lvl w:ilvl="3" w:tplc="2D5A5CC0">
      <w:start w:val="1"/>
      <w:numFmt w:val="decimal"/>
      <w:lvlText w:val="%4."/>
      <w:lvlJc w:val="left"/>
      <w:pPr>
        <w:ind w:left="2880" w:hanging="360"/>
      </w:pPr>
    </w:lvl>
    <w:lvl w:ilvl="4" w:tplc="B2FCDD1C">
      <w:start w:val="1"/>
      <w:numFmt w:val="lowerLetter"/>
      <w:lvlText w:val="%5."/>
      <w:lvlJc w:val="left"/>
      <w:pPr>
        <w:ind w:left="3600" w:hanging="360"/>
      </w:pPr>
    </w:lvl>
    <w:lvl w:ilvl="5" w:tplc="0B4813C8">
      <w:start w:val="1"/>
      <w:numFmt w:val="lowerRoman"/>
      <w:lvlText w:val="%6."/>
      <w:lvlJc w:val="right"/>
      <w:pPr>
        <w:ind w:left="4320" w:hanging="180"/>
      </w:pPr>
    </w:lvl>
    <w:lvl w:ilvl="6" w:tplc="39001B76">
      <w:start w:val="1"/>
      <w:numFmt w:val="decimal"/>
      <w:lvlText w:val="%7."/>
      <w:lvlJc w:val="left"/>
      <w:pPr>
        <w:ind w:left="5040" w:hanging="360"/>
      </w:pPr>
    </w:lvl>
    <w:lvl w:ilvl="7" w:tplc="C22A523C">
      <w:start w:val="1"/>
      <w:numFmt w:val="lowerLetter"/>
      <w:lvlText w:val="%8."/>
      <w:lvlJc w:val="left"/>
      <w:pPr>
        <w:ind w:left="5760" w:hanging="360"/>
      </w:pPr>
    </w:lvl>
    <w:lvl w:ilvl="8" w:tplc="42F299BA">
      <w:start w:val="1"/>
      <w:numFmt w:val="lowerRoman"/>
      <w:lvlText w:val="%9."/>
      <w:lvlJc w:val="right"/>
      <w:pPr>
        <w:ind w:left="6480" w:hanging="180"/>
      </w:pPr>
    </w:lvl>
  </w:abstractNum>
  <w:abstractNum w:abstractNumId="113" w15:restartNumberingAfterBreak="0">
    <w:nsid w:val="46593AA2"/>
    <w:multiLevelType w:val="hybridMultilevel"/>
    <w:tmpl w:val="FED4C212"/>
    <w:lvl w:ilvl="0" w:tplc="C60EA49A">
      <w:start w:val="5"/>
      <w:numFmt w:val="decimal"/>
      <w:lvlText w:val="%1."/>
      <w:lvlJc w:val="left"/>
      <w:pPr>
        <w:ind w:left="720" w:hanging="360"/>
      </w:pPr>
    </w:lvl>
    <w:lvl w:ilvl="1" w:tplc="174890FA">
      <w:start w:val="1"/>
      <w:numFmt w:val="lowerLetter"/>
      <w:lvlText w:val="%2."/>
      <w:lvlJc w:val="left"/>
      <w:pPr>
        <w:ind w:left="1440" w:hanging="360"/>
      </w:pPr>
    </w:lvl>
    <w:lvl w:ilvl="2" w:tplc="5DCA73A8">
      <w:start w:val="1"/>
      <w:numFmt w:val="lowerRoman"/>
      <w:lvlText w:val="%3."/>
      <w:lvlJc w:val="right"/>
      <w:pPr>
        <w:ind w:left="2160" w:hanging="180"/>
      </w:pPr>
    </w:lvl>
    <w:lvl w:ilvl="3" w:tplc="85186378">
      <w:start w:val="1"/>
      <w:numFmt w:val="decimal"/>
      <w:lvlText w:val="%4."/>
      <w:lvlJc w:val="left"/>
      <w:pPr>
        <w:ind w:left="2880" w:hanging="360"/>
      </w:pPr>
    </w:lvl>
    <w:lvl w:ilvl="4" w:tplc="8E88A4AE">
      <w:start w:val="1"/>
      <w:numFmt w:val="lowerLetter"/>
      <w:lvlText w:val="%5."/>
      <w:lvlJc w:val="left"/>
      <w:pPr>
        <w:ind w:left="3600" w:hanging="360"/>
      </w:pPr>
    </w:lvl>
    <w:lvl w:ilvl="5" w:tplc="4394D614">
      <w:start w:val="1"/>
      <w:numFmt w:val="lowerRoman"/>
      <w:lvlText w:val="%6."/>
      <w:lvlJc w:val="right"/>
      <w:pPr>
        <w:ind w:left="4320" w:hanging="180"/>
      </w:pPr>
    </w:lvl>
    <w:lvl w:ilvl="6" w:tplc="511C2104">
      <w:start w:val="1"/>
      <w:numFmt w:val="decimal"/>
      <w:lvlText w:val="%7."/>
      <w:lvlJc w:val="left"/>
      <w:pPr>
        <w:ind w:left="5040" w:hanging="360"/>
      </w:pPr>
    </w:lvl>
    <w:lvl w:ilvl="7" w:tplc="14C88322">
      <w:start w:val="1"/>
      <w:numFmt w:val="lowerLetter"/>
      <w:lvlText w:val="%8."/>
      <w:lvlJc w:val="left"/>
      <w:pPr>
        <w:ind w:left="5760" w:hanging="360"/>
      </w:pPr>
    </w:lvl>
    <w:lvl w:ilvl="8" w:tplc="22441204">
      <w:start w:val="1"/>
      <w:numFmt w:val="lowerRoman"/>
      <w:lvlText w:val="%9."/>
      <w:lvlJc w:val="right"/>
      <w:pPr>
        <w:ind w:left="6480" w:hanging="180"/>
      </w:pPr>
    </w:lvl>
  </w:abstractNum>
  <w:abstractNum w:abstractNumId="114" w15:restartNumberingAfterBreak="0">
    <w:nsid w:val="47636996"/>
    <w:multiLevelType w:val="multilevel"/>
    <w:tmpl w:val="FFE8F5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480F8BBC"/>
    <w:multiLevelType w:val="hybridMultilevel"/>
    <w:tmpl w:val="40602522"/>
    <w:lvl w:ilvl="0" w:tplc="F8FC9CFA">
      <w:start w:val="3"/>
      <w:numFmt w:val="decimal"/>
      <w:lvlText w:val="%1."/>
      <w:lvlJc w:val="left"/>
      <w:pPr>
        <w:ind w:left="720" w:hanging="360"/>
      </w:pPr>
    </w:lvl>
    <w:lvl w:ilvl="1" w:tplc="C2549A58">
      <w:start w:val="1"/>
      <w:numFmt w:val="lowerLetter"/>
      <w:lvlText w:val="%2."/>
      <w:lvlJc w:val="left"/>
      <w:pPr>
        <w:ind w:left="1440" w:hanging="360"/>
      </w:pPr>
    </w:lvl>
    <w:lvl w:ilvl="2" w:tplc="BFACB8FC">
      <w:start w:val="1"/>
      <w:numFmt w:val="lowerRoman"/>
      <w:lvlText w:val="%3."/>
      <w:lvlJc w:val="right"/>
      <w:pPr>
        <w:ind w:left="2160" w:hanging="180"/>
      </w:pPr>
    </w:lvl>
    <w:lvl w:ilvl="3" w:tplc="525C2B90">
      <w:start w:val="1"/>
      <w:numFmt w:val="decimal"/>
      <w:lvlText w:val="%4."/>
      <w:lvlJc w:val="left"/>
      <w:pPr>
        <w:ind w:left="2880" w:hanging="360"/>
      </w:pPr>
    </w:lvl>
    <w:lvl w:ilvl="4" w:tplc="AD44AEC0">
      <w:start w:val="1"/>
      <w:numFmt w:val="lowerLetter"/>
      <w:lvlText w:val="%5."/>
      <w:lvlJc w:val="left"/>
      <w:pPr>
        <w:ind w:left="3600" w:hanging="360"/>
      </w:pPr>
    </w:lvl>
    <w:lvl w:ilvl="5" w:tplc="72E2C46C">
      <w:start w:val="1"/>
      <w:numFmt w:val="lowerRoman"/>
      <w:lvlText w:val="%6."/>
      <w:lvlJc w:val="right"/>
      <w:pPr>
        <w:ind w:left="4320" w:hanging="180"/>
      </w:pPr>
    </w:lvl>
    <w:lvl w:ilvl="6" w:tplc="13F05FC4">
      <w:start w:val="1"/>
      <w:numFmt w:val="decimal"/>
      <w:lvlText w:val="%7."/>
      <w:lvlJc w:val="left"/>
      <w:pPr>
        <w:ind w:left="5040" w:hanging="360"/>
      </w:pPr>
    </w:lvl>
    <w:lvl w:ilvl="7" w:tplc="8170049C">
      <w:start w:val="1"/>
      <w:numFmt w:val="lowerLetter"/>
      <w:lvlText w:val="%8."/>
      <w:lvlJc w:val="left"/>
      <w:pPr>
        <w:ind w:left="5760" w:hanging="360"/>
      </w:pPr>
    </w:lvl>
    <w:lvl w:ilvl="8" w:tplc="1C149CAA">
      <w:start w:val="1"/>
      <w:numFmt w:val="lowerRoman"/>
      <w:lvlText w:val="%9."/>
      <w:lvlJc w:val="right"/>
      <w:pPr>
        <w:ind w:left="6480" w:hanging="180"/>
      </w:pPr>
    </w:lvl>
  </w:abstractNum>
  <w:abstractNum w:abstractNumId="116" w15:restartNumberingAfterBreak="0">
    <w:nsid w:val="48DC50F5"/>
    <w:multiLevelType w:val="multilevel"/>
    <w:tmpl w:val="FC76F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4742AC"/>
    <w:multiLevelType w:val="hybridMultilevel"/>
    <w:tmpl w:val="0CA43FF2"/>
    <w:lvl w:ilvl="0" w:tplc="83FA95A0">
      <w:start w:val="1"/>
      <w:numFmt w:val="decimal"/>
      <w:lvlText w:val="%1."/>
      <w:lvlJc w:val="left"/>
      <w:pPr>
        <w:ind w:left="720" w:hanging="360"/>
      </w:pPr>
    </w:lvl>
    <w:lvl w:ilvl="1" w:tplc="C33C7B38">
      <w:start w:val="1"/>
      <w:numFmt w:val="lowerLetter"/>
      <w:lvlText w:val="%2."/>
      <w:lvlJc w:val="left"/>
      <w:pPr>
        <w:ind w:left="1440" w:hanging="360"/>
      </w:pPr>
    </w:lvl>
    <w:lvl w:ilvl="2" w:tplc="7A462C40">
      <w:start w:val="1"/>
      <w:numFmt w:val="lowerRoman"/>
      <w:lvlText w:val="%3."/>
      <w:lvlJc w:val="right"/>
      <w:pPr>
        <w:ind w:left="2160" w:hanging="180"/>
      </w:pPr>
    </w:lvl>
    <w:lvl w:ilvl="3" w:tplc="17B0FFD4">
      <w:start w:val="1"/>
      <w:numFmt w:val="decimal"/>
      <w:lvlText w:val="%4."/>
      <w:lvlJc w:val="left"/>
      <w:pPr>
        <w:ind w:left="2880" w:hanging="360"/>
      </w:pPr>
    </w:lvl>
    <w:lvl w:ilvl="4" w:tplc="FC18BFAA">
      <w:start w:val="1"/>
      <w:numFmt w:val="lowerLetter"/>
      <w:lvlText w:val="%5."/>
      <w:lvlJc w:val="left"/>
      <w:pPr>
        <w:ind w:left="3600" w:hanging="360"/>
      </w:pPr>
    </w:lvl>
    <w:lvl w:ilvl="5" w:tplc="8D5CA884">
      <w:start w:val="1"/>
      <w:numFmt w:val="lowerRoman"/>
      <w:lvlText w:val="%6."/>
      <w:lvlJc w:val="right"/>
      <w:pPr>
        <w:ind w:left="4320" w:hanging="180"/>
      </w:pPr>
    </w:lvl>
    <w:lvl w:ilvl="6" w:tplc="3E9688EC">
      <w:start w:val="1"/>
      <w:numFmt w:val="decimal"/>
      <w:lvlText w:val="%7."/>
      <w:lvlJc w:val="left"/>
      <w:pPr>
        <w:ind w:left="5040" w:hanging="360"/>
      </w:pPr>
    </w:lvl>
    <w:lvl w:ilvl="7" w:tplc="6BBC9C12">
      <w:start w:val="1"/>
      <w:numFmt w:val="lowerLetter"/>
      <w:lvlText w:val="%8."/>
      <w:lvlJc w:val="left"/>
      <w:pPr>
        <w:ind w:left="5760" w:hanging="360"/>
      </w:pPr>
    </w:lvl>
    <w:lvl w:ilvl="8" w:tplc="D9148104">
      <w:start w:val="1"/>
      <w:numFmt w:val="lowerRoman"/>
      <w:lvlText w:val="%9."/>
      <w:lvlJc w:val="right"/>
      <w:pPr>
        <w:ind w:left="6480" w:hanging="180"/>
      </w:pPr>
    </w:lvl>
  </w:abstractNum>
  <w:abstractNum w:abstractNumId="118" w15:restartNumberingAfterBreak="0">
    <w:nsid w:val="4ADF1697"/>
    <w:multiLevelType w:val="multilevel"/>
    <w:tmpl w:val="87F2E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224A64"/>
    <w:multiLevelType w:val="multilevel"/>
    <w:tmpl w:val="4CC6D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323369"/>
    <w:multiLevelType w:val="multilevel"/>
    <w:tmpl w:val="FE8E52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E6C5E1D"/>
    <w:multiLevelType w:val="multilevel"/>
    <w:tmpl w:val="7098EA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E8A5188"/>
    <w:multiLevelType w:val="multilevel"/>
    <w:tmpl w:val="22384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C6383B"/>
    <w:multiLevelType w:val="multilevel"/>
    <w:tmpl w:val="ECEA6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FA2354A"/>
    <w:multiLevelType w:val="hybridMultilevel"/>
    <w:tmpl w:val="002856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514C4BF2"/>
    <w:multiLevelType w:val="hybridMultilevel"/>
    <w:tmpl w:val="AA8A0EA2"/>
    <w:lvl w:ilvl="0" w:tplc="B0C61C2E">
      <w:start w:val="1"/>
      <w:numFmt w:val="decimal"/>
      <w:lvlText w:val="%1."/>
      <w:lvlJc w:val="left"/>
      <w:pPr>
        <w:ind w:left="720" w:hanging="360"/>
      </w:pPr>
    </w:lvl>
    <w:lvl w:ilvl="1" w:tplc="8F5C309C">
      <w:start w:val="1"/>
      <w:numFmt w:val="lowerLetter"/>
      <w:lvlText w:val="%2."/>
      <w:lvlJc w:val="left"/>
      <w:pPr>
        <w:ind w:left="1440" w:hanging="360"/>
      </w:pPr>
    </w:lvl>
    <w:lvl w:ilvl="2" w:tplc="2D08D684">
      <w:start w:val="1"/>
      <w:numFmt w:val="lowerRoman"/>
      <w:lvlText w:val="%3."/>
      <w:lvlJc w:val="right"/>
      <w:pPr>
        <w:ind w:left="2160" w:hanging="180"/>
      </w:pPr>
    </w:lvl>
    <w:lvl w:ilvl="3" w:tplc="35102230">
      <w:start w:val="1"/>
      <w:numFmt w:val="decimal"/>
      <w:lvlText w:val="%4."/>
      <w:lvlJc w:val="left"/>
      <w:pPr>
        <w:ind w:left="2880" w:hanging="360"/>
      </w:pPr>
    </w:lvl>
    <w:lvl w:ilvl="4" w:tplc="E6F87DAC">
      <w:start w:val="1"/>
      <w:numFmt w:val="lowerLetter"/>
      <w:lvlText w:val="%5."/>
      <w:lvlJc w:val="left"/>
      <w:pPr>
        <w:ind w:left="3600" w:hanging="360"/>
      </w:pPr>
    </w:lvl>
    <w:lvl w:ilvl="5" w:tplc="C6C071E4">
      <w:start w:val="1"/>
      <w:numFmt w:val="lowerRoman"/>
      <w:lvlText w:val="%6."/>
      <w:lvlJc w:val="right"/>
      <w:pPr>
        <w:ind w:left="4320" w:hanging="180"/>
      </w:pPr>
    </w:lvl>
    <w:lvl w:ilvl="6" w:tplc="C2387AE0">
      <w:start w:val="1"/>
      <w:numFmt w:val="decimal"/>
      <w:lvlText w:val="%7."/>
      <w:lvlJc w:val="left"/>
      <w:pPr>
        <w:ind w:left="5040" w:hanging="360"/>
      </w:pPr>
    </w:lvl>
    <w:lvl w:ilvl="7" w:tplc="69A6A78C">
      <w:start w:val="1"/>
      <w:numFmt w:val="lowerLetter"/>
      <w:lvlText w:val="%8."/>
      <w:lvlJc w:val="left"/>
      <w:pPr>
        <w:ind w:left="5760" w:hanging="360"/>
      </w:pPr>
    </w:lvl>
    <w:lvl w:ilvl="8" w:tplc="3D184A56">
      <w:start w:val="1"/>
      <w:numFmt w:val="lowerRoman"/>
      <w:lvlText w:val="%9."/>
      <w:lvlJc w:val="right"/>
      <w:pPr>
        <w:ind w:left="6480" w:hanging="180"/>
      </w:pPr>
    </w:lvl>
  </w:abstractNum>
  <w:abstractNum w:abstractNumId="126" w15:restartNumberingAfterBreak="0">
    <w:nsid w:val="52CF1677"/>
    <w:multiLevelType w:val="hybridMultilevel"/>
    <w:tmpl w:val="DDB871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54DBE7EF"/>
    <w:multiLevelType w:val="hybridMultilevel"/>
    <w:tmpl w:val="B2E6BE56"/>
    <w:lvl w:ilvl="0" w:tplc="62AE3240">
      <w:start w:val="1"/>
      <w:numFmt w:val="decimal"/>
      <w:lvlText w:val="%1."/>
      <w:lvlJc w:val="left"/>
      <w:pPr>
        <w:ind w:left="720" w:hanging="360"/>
      </w:pPr>
    </w:lvl>
    <w:lvl w:ilvl="1" w:tplc="26085252">
      <w:start w:val="1"/>
      <w:numFmt w:val="lowerLetter"/>
      <w:lvlText w:val="%2."/>
      <w:lvlJc w:val="left"/>
      <w:pPr>
        <w:ind w:left="1440" w:hanging="360"/>
      </w:pPr>
    </w:lvl>
    <w:lvl w:ilvl="2" w:tplc="9A8C5A1A">
      <w:start w:val="1"/>
      <w:numFmt w:val="lowerRoman"/>
      <w:lvlText w:val="%3."/>
      <w:lvlJc w:val="right"/>
      <w:pPr>
        <w:ind w:left="2160" w:hanging="180"/>
      </w:pPr>
    </w:lvl>
    <w:lvl w:ilvl="3" w:tplc="0C964F52">
      <w:start w:val="1"/>
      <w:numFmt w:val="decimal"/>
      <w:lvlText w:val="%4."/>
      <w:lvlJc w:val="left"/>
      <w:pPr>
        <w:ind w:left="2880" w:hanging="360"/>
      </w:pPr>
    </w:lvl>
    <w:lvl w:ilvl="4" w:tplc="53ECEC38">
      <w:start w:val="1"/>
      <w:numFmt w:val="lowerLetter"/>
      <w:lvlText w:val="%5."/>
      <w:lvlJc w:val="left"/>
      <w:pPr>
        <w:ind w:left="3600" w:hanging="360"/>
      </w:pPr>
    </w:lvl>
    <w:lvl w:ilvl="5" w:tplc="AC442910">
      <w:start w:val="1"/>
      <w:numFmt w:val="lowerRoman"/>
      <w:lvlText w:val="%6."/>
      <w:lvlJc w:val="right"/>
      <w:pPr>
        <w:ind w:left="4320" w:hanging="180"/>
      </w:pPr>
    </w:lvl>
    <w:lvl w:ilvl="6" w:tplc="C206F7E0">
      <w:start w:val="1"/>
      <w:numFmt w:val="decimal"/>
      <w:lvlText w:val="%7."/>
      <w:lvlJc w:val="left"/>
      <w:pPr>
        <w:ind w:left="5040" w:hanging="360"/>
      </w:pPr>
    </w:lvl>
    <w:lvl w:ilvl="7" w:tplc="FD04298A">
      <w:start w:val="1"/>
      <w:numFmt w:val="lowerLetter"/>
      <w:lvlText w:val="%8."/>
      <w:lvlJc w:val="left"/>
      <w:pPr>
        <w:ind w:left="5760" w:hanging="360"/>
      </w:pPr>
    </w:lvl>
    <w:lvl w:ilvl="8" w:tplc="D950741C">
      <w:start w:val="1"/>
      <w:numFmt w:val="lowerRoman"/>
      <w:lvlText w:val="%9."/>
      <w:lvlJc w:val="right"/>
      <w:pPr>
        <w:ind w:left="6480" w:hanging="180"/>
      </w:pPr>
    </w:lvl>
  </w:abstractNum>
  <w:abstractNum w:abstractNumId="128" w15:restartNumberingAfterBreak="0">
    <w:nsid w:val="55655A4C"/>
    <w:multiLevelType w:val="multilevel"/>
    <w:tmpl w:val="BA1A01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558762AD"/>
    <w:multiLevelType w:val="hybridMultilevel"/>
    <w:tmpl w:val="6DA00E0C"/>
    <w:lvl w:ilvl="0" w:tplc="65329C6A">
      <w:start w:val="1"/>
      <w:numFmt w:val="decimal"/>
      <w:lvlText w:val="%1."/>
      <w:lvlJc w:val="left"/>
      <w:pPr>
        <w:ind w:left="720" w:hanging="360"/>
      </w:pPr>
    </w:lvl>
    <w:lvl w:ilvl="1" w:tplc="095E9C00">
      <w:start w:val="1"/>
      <w:numFmt w:val="decimal"/>
      <w:lvlText w:val="%2.2."/>
      <w:lvlJc w:val="left"/>
      <w:pPr>
        <w:ind w:left="1440" w:hanging="360"/>
      </w:pPr>
    </w:lvl>
    <w:lvl w:ilvl="2" w:tplc="261688C6">
      <w:start w:val="1"/>
      <w:numFmt w:val="lowerRoman"/>
      <w:lvlText w:val="%3."/>
      <w:lvlJc w:val="right"/>
      <w:pPr>
        <w:ind w:left="2160" w:hanging="180"/>
      </w:pPr>
    </w:lvl>
    <w:lvl w:ilvl="3" w:tplc="BB4CEFCC">
      <w:start w:val="1"/>
      <w:numFmt w:val="decimal"/>
      <w:lvlText w:val="%4."/>
      <w:lvlJc w:val="left"/>
      <w:pPr>
        <w:ind w:left="2880" w:hanging="360"/>
      </w:pPr>
    </w:lvl>
    <w:lvl w:ilvl="4" w:tplc="FFFC3336">
      <w:start w:val="1"/>
      <w:numFmt w:val="lowerLetter"/>
      <w:lvlText w:val="%5."/>
      <w:lvlJc w:val="left"/>
      <w:pPr>
        <w:ind w:left="3600" w:hanging="360"/>
      </w:pPr>
    </w:lvl>
    <w:lvl w:ilvl="5" w:tplc="16E484BC">
      <w:start w:val="1"/>
      <w:numFmt w:val="lowerRoman"/>
      <w:lvlText w:val="%6."/>
      <w:lvlJc w:val="right"/>
      <w:pPr>
        <w:ind w:left="4320" w:hanging="180"/>
      </w:pPr>
    </w:lvl>
    <w:lvl w:ilvl="6" w:tplc="963AAEDC">
      <w:start w:val="1"/>
      <w:numFmt w:val="decimal"/>
      <w:lvlText w:val="%7."/>
      <w:lvlJc w:val="left"/>
      <w:pPr>
        <w:ind w:left="5040" w:hanging="360"/>
      </w:pPr>
    </w:lvl>
    <w:lvl w:ilvl="7" w:tplc="DCBA4960">
      <w:start w:val="1"/>
      <w:numFmt w:val="lowerLetter"/>
      <w:lvlText w:val="%8."/>
      <w:lvlJc w:val="left"/>
      <w:pPr>
        <w:ind w:left="5760" w:hanging="360"/>
      </w:pPr>
    </w:lvl>
    <w:lvl w:ilvl="8" w:tplc="7410025E">
      <w:start w:val="1"/>
      <w:numFmt w:val="lowerRoman"/>
      <w:lvlText w:val="%9."/>
      <w:lvlJc w:val="right"/>
      <w:pPr>
        <w:ind w:left="6480" w:hanging="180"/>
      </w:pPr>
    </w:lvl>
  </w:abstractNum>
  <w:abstractNum w:abstractNumId="130" w15:restartNumberingAfterBreak="0">
    <w:nsid w:val="55E202A8"/>
    <w:multiLevelType w:val="multilevel"/>
    <w:tmpl w:val="1DCC8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6FD497D"/>
    <w:multiLevelType w:val="hybridMultilevel"/>
    <w:tmpl w:val="4B2A1FA4"/>
    <w:lvl w:ilvl="0" w:tplc="37D07BA0">
      <w:start w:val="8"/>
      <w:numFmt w:val="decimal"/>
      <w:lvlText w:val="%1."/>
      <w:lvlJc w:val="left"/>
      <w:pPr>
        <w:ind w:left="720" w:hanging="360"/>
      </w:pPr>
    </w:lvl>
    <w:lvl w:ilvl="1" w:tplc="449461C6">
      <w:start w:val="1"/>
      <w:numFmt w:val="lowerLetter"/>
      <w:lvlText w:val="%2."/>
      <w:lvlJc w:val="left"/>
      <w:pPr>
        <w:ind w:left="1440" w:hanging="360"/>
      </w:pPr>
    </w:lvl>
    <w:lvl w:ilvl="2" w:tplc="6AD4A2DC">
      <w:start w:val="1"/>
      <w:numFmt w:val="lowerRoman"/>
      <w:lvlText w:val="%3."/>
      <w:lvlJc w:val="right"/>
      <w:pPr>
        <w:ind w:left="2160" w:hanging="180"/>
      </w:pPr>
    </w:lvl>
    <w:lvl w:ilvl="3" w:tplc="6A62D08E">
      <w:start w:val="1"/>
      <w:numFmt w:val="decimal"/>
      <w:lvlText w:val="%4."/>
      <w:lvlJc w:val="left"/>
      <w:pPr>
        <w:ind w:left="2880" w:hanging="360"/>
      </w:pPr>
    </w:lvl>
    <w:lvl w:ilvl="4" w:tplc="4EC07D46">
      <w:start w:val="1"/>
      <w:numFmt w:val="lowerLetter"/>
      <w:lvlText w:val="%5."/>
      <w:lvlJc w:val="left"/>
      <w:pPr>
        <w:ind w:left="3600" w:hanging="360"/>
      </w:pPr>
    </w:lvl>
    <w:lvl w:ilvl="5" w:tplc="76703D52">
      <w:start w:val="1"/>
      <w:numFmt w:val="lowerRoman"/>
      <w:lvlText w:val="%6."/>
      <w:lvlJc w:val="right"/>
      <w:pPr>
        <w:ind w:left="4320" w:hanging="180"/>
      </w:pPr>
    </w:lvl>
    <w:lvl w:ilvl="6" w:tplc="FA5EAE9C">
      <w:start w:val="1"/>
      <w:numFmt w:val="decimal"/>
      <w:lvlText w:val="%7."/>
      <w:lvlJc w:val="left"/>
      <w:pPr>
        <w:ind w:left="5040" w:hanging="360"/>
      </w:pPr>
    </w:lvl>
    <w:lvl w:ilvl="7" w:tplc="20060CC0">
      <w:start w:val="1"/>
      <w:numFmt w:val="lowerLetter"/>
      <w:lvlText w:val="%8."/>
      <w:lvlJc w:val="left"/>
      <w:pPr>
        <w:ind w:left="5760" w:hanging="360"/>
      </w:pPr>
    </w:lvl>
    <w:lvl w:ilvl="8" w:tplc="727099BA">
      <w:start w:val="1"/>
      <w:numFmt w:val="lowerRoman"/>
      <w:lvlText w:val="%9."/>
      <w:lvlJc w:val="right"/>
      <w:pPr>
        <w:ind w:left="6480" w:hanging="180"/>
      </w:pPr>
    </w:lvl>
  </w:abstractNum>
  <w:abstractNum w:abstractNumId="132" w15:restartNumberingAfterBreak="0">
    <w:nsid w:val="580040AD"/>
    <w:multiLevelType w:val="hybridMultilevel"/>
    <w:tmpl w:val="D5CEC682"/>
    <w:lvl w:ilvl="0" w:tplc="0612459A">
      <w:start w:val="1"/>
      <w:numFmt w:val="decimal"/>
      <w:lvlText w:val="%1."/>
      <w:lvlJc w:val="left"/>
      <w:pPr>
        <w:ind w:left="720" w:hanging="360"/>
      </w:pPr>
    </w:lvl>
    <w:lvl w:ilvl="1" w:tplc="A724BE7A">
      <w:start w:val="1"/>
      <w:numFmt w:val="lowerLetter"/>
      <w:lvlText w:val="%2."/>
      <w:lvlJc w:val="left"/>
      <w:pPr>
        <w:ind w:left="1440" w:hanging="360"/>
      </w:pPr>
    </w:lvl>
    <w:lvl w:ilvl="2" w:tplc="FB7E9810">
      <w:start w:val="2"/>
      <w:numFmt w:val="lowerRoman"/>
      <w:lvlText w:val="%3."/>
      <w:lvlJc w:val="right"/>
      <w:pPr>
        <w:ind w:left="2160" w:hanging="180"/>
      </w:pPr>
    </w:lvl>
    <w:lvl w:ilvl="3" w:tplc="484637C2">
      <w:start w:val="1"/>
      <w:numFmt w:val="decimal"/>
      <w:lvlText w:val="%4."/>
      <w:lvlJc w:val="left"/>
      <w:pPr>
        <w:ind w:left="2880" w:hanging="360"/>
      </w:pPr>
    </w:lvl>
    <w:lvl w:ilvl="4" w:tplc="82043FE8">
      <w:start w:val="1"/>
      <w:numFmt w:val="lowerLetter"/>
      <w:lvlText w:val="%5."/>
      <w:lvlJc w:val="left"/>
      <w:pPr>
        <w:ind w:left="3600" w:hanging="360"/>
      </w:pPr>
    </w:lvl>
    <w:lvl w:ilvl="5" w:tplc="3C2CB566">
      <w:start w:val="1"/>
      <w:numFmt w:val="lowerRoman"/>
      <w:lvlText w:val="%6."/>
      <w:lvlJc w:val="right"/>
      <w:pPr>
        <w:ind w:left="4320" w:hanging="180"/>
      </w:pPr>
    </w:lvl>
    <w:lvl w:ilvl="6" w:tplc="9FD644D4">
      <w:start w:val="1"/>
      <w:numFmt w:val="decimal"/>
      <w:lvlText w:val="%7."/>
      <w:lvlJc w:val="left"/>
      <w:pPr>
        <w:ind w:left="5040" w:hanging="360"/>
      </w:pPr>
    </w:lvl>
    <w:lvl w:ilvl="7" w:tplc="D8D4E34A">
      <w:start w:val="1"/>
      <w:numFmt w:val="lowerLetter"/>
      <w:lvlText w:val="%8."/>
      <w:lvlJc w:val="left"/>
      <w:pPr>
        <w:ind w:left="5760" w:hanging="360"/>
      </w:pPr>
    </w:lvl>
    <w:lvl w:ilvl="8" w:tplc="23EA23A2">
      <w:start w:val="1"/>
      <w:numFmt w:val="lowerRoman"/>
      <w:lvlText w:val="%9."/>
      <w:lvlJc w:val="right"/>
      <w:pPr>
        <w:ind w:left="6480" w:hanging="180"/>
      </w:pPr>
    </w:lvl>
  </w:abstractNum>
  <w:abstractNum w:abstractNumId="133" w15:restartNumberingAfterBreak="0">
    <w:nsid w:val="585DC0F3"/>
    <w:multiLevelType w:val="hybridMultilevel"/>
    <w:tmpl w:val="D4F2CD00"/>
    <w:lvl w:ilvl="0" w:tplc="14960918">
      <w:start w:val="1"/>
      <w:numFmt w:val="decimal"/>
      <w:lvlText w:val="%1."/>
      <w:lvlJc w:val="left"/>
      <w:pPr>
        <w:ind w:left="720" w:hanging="360"/>
      </w:pPr>
    </w:lvl>
    <w:lvl w:ilvl="1" w:tplc="54D6FCD2">
      <w:start w:val="2"/>
      <w:numFmt w:val="decimal"/>
      <w:lvlText w:val="%2.1."/>
      <w:lvlJc w:val="left"/>
      <w:pPr>
        <w:ind w:left="1440" w:hanging="360"/>
      </w:pPr>
    </w:lvl>
    <w:lvl w:ilvl="2" w:tplc="CC6019CC">
      <w:start w:val="1"/>
      <w:numFmt w:val="lowerRoman"/>
      <w:lvlText w:val="%3."/>
      <w:lvlJc w:val="right"/>
      <w:pPr>
        <w:ind w:left="2160" w:hanging="180"/>
      </w:pPr>
    </w:lvl>
    <w:lvl w:ilvl="3" w:tplc="F206606C">
      <w:start w:val="1"/>
      <w:numFmt w:val="decimal"/>
      <w:lvlText w:val="%4."/>
      <w:lvlJc w:val="left"/>
      <w:pPr>
        <w:ind w:left="2880" w:hanging="360"/>
      </w:pPr>
    </w:lvl>
    <w:lvl w:ilvl="4" w:tplc="9E36F360">
      <w:start w:val="1"/>
      <w:numFmt w:val="lowerLetter"/>
      <w:lvlText w:val="%5."/>
      <w:lvlJc w:val="left"/>
      <w:pPr>
        <w:ind w:left="3600" w:hanging="360"/>
      </w:pPr>
    </w:lvl>
    <w:lvl w:ilvl="5" w:tplc="53AC480E">
      <w:start w:val="1"/>
      <w:numFmt w:val="lowerRoman"/>
      <w:lvlText w:val="%6."/>
      <w:lvlJc w:val="right"/>
      <w:pPr>
        <w:ind w:left="4320" w:hanging="180"/>
      </w:pPr>
    </w:lvl>
    <w:lvl w:ilvl="6" w:tplc="9FB20614">
      <w:start w:val="1"/>
      <w:numFmt w:val="decimal"/>
      <w:lvlText w:val="%7."/>
      <w:lvlJc w:val="left"/>
      <w:pPr>
        <w:ind w:left="5040" w:hanging="360"/>
      </w:pPr>
    </w:lvl>
    <w:lvl w:ilvl="7" w:tplc="7944BF86">
      <w:start w:val="1"/>
      <w:numFmt w:val="lowerLetter"/>
      <w:lvlText w:val="%8."/>
      <w:lvlJc w:val="left"/>
      <w:pPr>
        <w:ind w:left="5760" w:hanging="360"/>
      </w:pPr>
    </w:lvl>
    <w:lvl w:ilvl="8" w:tplc="0FF47E04">
      <w:start w:val="1"/>
      <w:numFmt w:val="lowerRoman"/>
      <w:lvlText w:val="%9."/>
      <w:lvlJc w:val="right"/>
      <w:pPr>
        <w:ind w:left="6480" w:hanging="180"/>
      </w:pPr>
    </w:lvl>
  </w:abstractNum>
  <w:abstractNum w:abstractNumId="134" w15:restartNumberingAfterBreak="0">
    <w:nsid w:val="5961E455"/>
    <w:multiLevelType w:val="hybridMultilevel"/>
    <w:tmpl w:val="72D48A2C"/>
    <w:lvl w:ilvl="0" w:tplc="323EEC1E">
      <w:start w:val="1"/>
      <w:numFmt w:val="decimal"/>
      <w:lvlText w:val="%1."/>
      <w:lvlJc w:val="left"/>
      <w:pPr>
        <w:ind w:left="720" w:hanging="360"/>
      </w:pPr>
    </w:lvl>
    <w:lvl w:ilvl="1" w:tplc="F06E5CFE">
      <w:start w:val="3"/>
      <w:numFmt w:val="decimal"/>
      <w:lvlText w:val="%2.3."/>
      <w:lvlJc w:val="left"/>
      <w:pPr>
        <w:ind w:left="1440" w:hanging="360"/>
      </w:pPr>
    </w:lvl>
    <w:lvl w:ilvl="2" w:tplc="09B00A0A">
      <w:start w:val="1"/>
      <w:numFmt w:val="lowerRoman"/>
      <w:lvlText w:val="%3."/>
      <w:lvlJc w:val="right"/>
      <w:pPr>
        <w:ind w:left="2160" w:hanging="180"/>
      </w:pPr>
    </w:lvl>
    <w:lvl w:ilvl="3" w:tplc="978C6920">
      <w:start w:val="1"/>
      <w:numFmt w:val="decimal"/>
      <w:lvlText w:val="%4."/>
      <w:lvlJc w:val="left"/>
      <w:pPr>
        <w:ind w:left="2880" w:hanging="360"/>
      </w:pPr>
    </w:lvl>
    <w:lvl w:ilvl="4" w:tplc="8D50C724">
      <w:start w:val="1"/>
      <w:numFmt w:val="lowerLetter"/>
      <w:lvlText w:val="%5."/>
      <w:lvlJc w:val="left"/>
      <w:pPr>
        <w:ind w:left="3600" w:hanging="360"/>
      </w:pPr>
    </w:lvl>
    <w:lvl w:ilvl="5" w:tplc="3490E8A4">
      <w:start w:val="1"/>
      <w:numFmt w:val="lowerRoman"/>
      <w:lvlText w:val="%6."/>
      <w:lvlJc w:val="right"/>
      <w:pPr>
        <w:ind w:left="4320" w:hanging="180"/>
      </w:pPr>
    </w:lvl>
    <w:lvl w:ilvl="6" w:tplc="8FA4FAE8">
      <w:start w:val="1"/>
      <w:numFmt w:val="decimal"/>
      <w:lvlText w:val="%7."/>
      <w:lvlJc w:val="left"/>
      <w:pPr>
        <w:ind w:left="5040" w:hanging="360"/>
      </w:pPr>
    </w:lvl>
    <w:lvl w:ilvl="7" w:tplc="18642BA8">
      <w:start w:val="1"/>
      <w:numFmt w:val="lowerLetter"/>
      <w:lvlText w:val="%8."/>
      <w:lvlJc w:val="left"/>
      <w:pPr>
        <w:ind w:left="5760" w:hanging="360"/>
      </w:pPr>
    </w:lvl>
    <w:lvl w:ilvl="8" w:tplc="53A8AC32">
      <w:start w:val="1"/>
      <w:numFmt w:val="lowerRoman"/>
      <w:lvlText w:val="%9."/>
      <w:lvlJc w:val="right"/>
      <w:pPr>
        <w:ind w:left="6480" w:hanging="180"/>
      </w:pPr>
    </w:lvl>
  </w:abstractNum>
  <w:abstractNum w:abstractNumId="135" w15:restartNumberingAfterBreak="0">
    <w:nsid w:val="598417A3"/>
    <w:multiLevelType w:val="hybridMultilevel"/>
    <w:tmpl w:val="B7F48944"/>
    <w:lvl w:ilvl="0" w:tplc="93DA8E1C">
      <w:start w:val="1"/>
      <w:numFmt w:val="decimal"/>
      <w:lvlText w:val="%1."/>
      <w:lvlJc w:val="left"/>
      <w:pPr>
        <w:ind w:left="720" w:hanging="360"/>
      </w:pPr>
    </w:lvl>
    <w:lvl w:ilvl="1" w:tplc="70529D72">
      <w:start w:val="1"/>
      <w:numFmt w:val="lowerLetter"/>
      <w:lvlText w:val="%2."/>
      <w:lvlJc w:val="left"/>
      <w:pPr>
        <w:ind w:left="1440" w:hanging="360"/>
      </w:pPr>
    </w:lvl>
    <w:lvl w:ilvl="2" w:tplc="A680ECFE">
      <w:start w:val="1"/>
      <w:numFmt w:val="lowerRoman"/>
      <w:lvlText w:val="%3."/>
      <w:lvlJc w:val="right"/>
      <w:pPr>
        <w:ind w:left="2160" w:hanging="180"/>
      </w:pPr>
    </w:lvl>
    <w:lvl w:ilvl="3" w:tplc="71F2F190">
      <w:start w:val="1"/>
      <w:numFmt w:val="decimal"/>
      <w:lvlText w:val="%4."/>
      <w:lvlJc w:val="left"/>
      <w:pPr>
        <w:ind w:left="2880" w:hanging="360"/>
      </w:pPr>
    </w:lvl>
    <w:lvl w:ilvl="4" w:tplc="DFBE1F36">
      <w:start w:val="1"/>
      <w:numFmt w:val="lowerLetter"/>
      <w:lvlText w:val="%5."/>
      <w:lvlJc w:val="left"/>
      <w:pPr>
        <w:ind w:left="3600" w:hanging="360"/>
      </w:pPr>
    </w:lvl>
    <w:lvl w:ilvl="5" w:tplc="9D787484">
      <w:start w:val="1"/>
      <w:numFmt w:val="lowerRoman"/>
      <w:lvlText w:val="%6."/>
      <w:lvlJc w:val="right"/>
      <w:pPr>
        <w:ind w:left="4320" w:hanging="180"/>
      </w:pPr>
    </w:lvl>
    <w:lvl w:ilvl="6" w:tplc="477A60CA">
      <w:start w:val="1"/>
      <w:numFmt w:val="decimal"/>
      <w:lvlText w:val="%7."/>
      <w:lvlJc w:val="left"/>
      <w:pPr>
        <w:ind w:left="5040" w:hanging="360"/>
      </w:pPr>
    </w:lvl>
    <w:lvl w:ilvl="7" w:tplc="C0B69CC6">
      <w:start w:val="1"/>
      <w:numFmt w:val="lowerLetter"/>
      <w:lvlText w:val="%8."/>
      <w:lvlJc w:val="left"/>
      <w:pPr>
        <w:ind w:left="5760" w:hanging="360"/>
      </w:pPr>
    </w:lvl>
    <w:lvl w:ilvl="8" w:tplc="EB9413FA">
      <w:start w:val="1"/>
      <w:numFmt w:val="lowerRoman"/>
      <w:lvlText w:val="%9."/>
      <w:lvlJc w:val="right"/>
      <w:pPr>
        <w:ind w:left="6480" w:hanging="180"/>
      </w:pPr>
    </w:lvl>
  </w:abstractNum>
  <w:abstractNum w:abstractNumId="136" w15:restartNumberingAfterBreak="0">
    <w:nsid w:val="5A41610B"/>
    <w:multiLevelType w:val="hybridMultilevel"/>
    <w:tmpl w:val="D1E26C52"/>
    <w:lvl w:ilvl="0" w:tplc="1D3E4714">
      <w:start w:val="1"/>
      <w:numFmt w:val="decimal"/>
      <w:lvlText w:val="%1."/>
      <w:lvlJc w:val="left"/>
      <w:pPr>
        <w:ind w:left="720" w:hanging="360"/>
      </w:pPr>
    </w:lvl>
    <w:lvl w:ilvl="1" w:tplc="38325370">
      <w:start w:val="1"/>
      <w:numFmt w:val="lowerLetter"/>
      <w:lvlText w:val="%2."/>
      <w:lvlJc w:val="left"/>
      <w:pPr>
        <w:ind w:left="1440" w:hanging="360"/>
      </w:pPr>
    </w:lvl>
    <w:lvl w:ilvl="2" w:tplc="6CB02E24">
      <w:start w:val="3"/>
      <w:numFmt w:val="decimal"/>
      <w:lvlText w:val="%3.2.1."/>
      <w:lvlJc w:val="left"/>
      <w:pPr>
        <w:ind w:left="2160" w:hanging="180"/>
      </w:pPr>
    </w:lvl>
    <w:lvl w:ilvl="3" w:tplc="8B5CE1E2">
      <w:start w:val="1"/>
      <w:numFmt w:val="decimal"/>
      <w:lvlText w:val="%4."/>
      <w:lvlJc w:val="left"/>
      <w:pPr>
        <w:ind w:left="2880" w:hanging="360"/>
      </w:pPr>
    </w:lvl>
    <w:lvl w:ilvl="4" w:tplc="324AAE3E">
      <w:start w:val="1"/>
      <w:numFmt w:val="lowerLetter"/>
      <w:lvlText w:val="%5."/>
      <w:lvlJc w:val="left"/>
      <w:pPr>
        <w:ind w:left="3600" w:hanging="360"/>
      </w:pPr>
    </w:lvl>
    <w:lvl w:ilvl="5" w:tplc="2DA6B9DA">
      <w:start w:val="1"/>
      <w:numFmt w:val="lowerRoman"/>
      <w:lvlText w:val="%6."/>
      <w:lvlJc w:val="right"/>
      <w:pPr>
        <w:ind w:left="4320" w:hanging="180"/>
      </w:pPr>
    </w:lvl>
    <w:lvl w:ilvl="6" w:tplc="64E4E1D6">
      <w:start w:val="1"/>
      <w:numFmt w:val="decimal"/>
      <w:lvlText w:val="%7."/>
      <w:lvlJc w:val="left"/>
      <w:pPr>
        <w:ind w:left="5040" w:hanging="360"/>
      </w:pPr>
    </w:lvl>
    <w:lvl w:ilvl="7" w:tplc="7536F9FA">
      <w:start w:val="1"/>
      <w:numFmt w:val="lowerLetter"/>
      <w:lvlText w:val="%8."/>
      <w:lvlJc w:val="left"/>
      <w:pPr>
        <w:ind w:left="5760" w:hanging="360"/>
      </w:pPr>
    </w:lvl>
    <w:lvl w:ilvl="8" w:tplc="AA1094B4">
      <w:start w:val="1"/>
      <w:numFmt w:val="lowerRoman"/>
      <w:lvlText w:val="%9."/>
      <w:lvlJc w:val="right"/>
      <w:pPr>
        <w:ind w:left="6480" w:hanging="180"/>
      </w:pPr>
    </w:lvl>
  </w:abstractNum>
  <w:abstractNum w:abstractNumId="137" w15:restartNumberingAfterBreak="0">
    <w:nsid w:val="5A50741A"/>
    <w:multiLevelType w:val="multilevel"/>
    <w:tmpl w:val="CAFA628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8" w15:restartNumberingAfterBreak="0">
    <w:nsid w:val="5AE67D5A"/>
    <w:multiLevelType w:val="multilevel"/>
    <w:tmpl w:val="55AA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CB3ABEF"/>
    <w:multiLevelType w:val="hybridMultilevel"/>
    <w:tmpl w:val="B64E7CE6"/>
    <w:lvl w:ilvl="0" w:tplc="FB82620A">
      <w:start w:val="1"/>
      <w:numFmt w:val="decimal"/>
      <w:lvlText w:val="%1."/>
      <w:lvlJc w:val="left"/>
      <w:pPr>
        <w:ind w:left="720" w:hanging="360"/>
      </w:pPr>
    </w:lvl>
    <w:lvl w:ilvl="1" w:tplc="9EC6BBD4">
      <w:start w:val="1"/>
      <w:numFmt w:val="decimal"/>
      <w:lvlText w:val="%2.4."/>
      <w:lvlJc w:val="left"/>
      <w:pPr>
        <w:ind w:left="1440" w:hanging="360"/>
      </w:pPr>
    </w:lvl>
    <w:lvl w:ilvl="2" w:tplc="65E0D876">
      <w:start w:val="1"/>
      <w:numFmt w:val="lowerRoman"/>
      <w:lvlText w:val="%3."/>
      <w:lvlJc w:val="right"/>
      <w:pPr>
        <w:ind w:left="2160" w:hanging="180"/>
      </w:pPr>
    </w:lvl>
    <w:lvl w:ilvl="3" w:tplc="B9EE5454">
      <w:start w:val="1"/>
      <w:numFmt w:val="decimal"/>
      <w:lvlText w:val="%4."/>
      <w:lvlJc w:val="left"/>
      <w:pPr>
        <w:ind w:left="2880" w:hanging="360"/>
      </w:pPr>
    </w:lvl>
    <w:lvl w:ilvl="4" w:tplc="7D54A5AA">
      <w:start w:val="1"/>
      <w:numFmt w:val="lowerLetter"/>
      <w:lvlText w:val="%5."/>
      <w:lvlJc w:val="left"/>
      <w:pPr>
        <w:ind w:left="3600" w:hanging="360"/>
      </w:pPr>
    </w:lvl>
    <w:lvl w:ilvl="5" w:tplc="082001E4">
      <w:start w:val="1"/>
      <w:numFmt w:val="lowerRoman"/>
      <w:lvlText w:val="%6."/>
      <w:lvlJc w:val="right"/>
      <w:pPr>
        <w:ind w:left="4320" w:hanging="180"/>
      </w:pPr>
    </w:lvl>
    <w:lvl w:ilvl="6" w:tplc="F68C1BC8">
      <w:start w:val="1"/>
      <w:numFmt w:val="decimal"/>
      <w:lvlText w:val="%7."/>
      <w:lvlJc w:val="left"/>
      <w:pPr>
        <w:ind w:left="5040" w:hanging="360"/>
      </w:pPr>
    </w:lvl>
    <w:lvl w:ilvl="7" w:tplc="39BEB052">
      <w:start w:val="1"/>
      <w:numFmt w:val="lowerLetter"/>
      <w:lvlText w:val="%8."/>
      <w:lvlJc w:val="left"/>
      <w:pPr>
        <w:ind w:left="5760" w:hanging="360"/>
      </w:pPr>
    </w:lvl>
    <w:lvl w:ilvl="8" w:tplc="A61AD3DE">
      <w:start w:val="1"/>
      <w:numFmt w:val="lowerRoman"/>
      <w:lvlText w:val="%9."/>
      <w:lvlJc w:val="right"/>
      <w:pPr>
        <w:ind w:left="6480" w:hanging="180"/>
      </w:pPr>
    </w:lvl>
  </w:abstractNum>
  <w:abstractNum w:abstractNumId="140" w15:restartNumberingAfterBreak="0">
    <w:nsid w:val="5D2227D1"/>
    <w:multiLevelType w:val="hybridMultilevel"/>
    <w:tmpl w:val="8BBE67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1" w15:restartNumberingAfterBreak="0">
    <w:nsid w:val="5FC70077"/>
    <w:multiLevelType w:val="hybridMultilevel"/>
    <w:tmpl w:val="AD0A0840"/>
    <w:lvl w:ilvl="0" w:tplc="F0103F0C">
      <w:start w:val="1"/>
      <w:numFmt w:val="decimal"/>
      <w:lvlText w:val="%1."/>
      <w:lvlJc w:val="left"/>
      <w:pPr>
        <w:ind w:left="720" w:hanging="360"/>
      </w:pPr>
    </w:lvl>
    <w:lvl w:ilvl="1" w:tplc="18B661AC">
      <w:start w:val="1"/>
      <w:numFmt w:val="decimal"/>
      <w:lvlText w:val="%2.2."/>
      <w:lvlJc w:val="left"/>
      <w:pPr>
        <w:ind w:left="1440" w:hanging="360"/>
      </w:pPr>
    </w:lvl>
    <w:lvl w:ilvl="2" w:tplc="8AFC4710">
      <w:start w:val="1"/>
      <w:numFmt w:val="lowerRoman"/>
      <w:lvlText w:val="%3."/>
      <w:lvlJc w:val="right"/>
      <w:pPr>
        <w:ind w:left="2160" w:hanging="180"/>
      </w:pPr>
    </w:lvl>
    <w:lvl w:ilvl="3" w:tplc="C61CC89A">
      <w:start w:val="1"/>
      <w:numFmt w:val="decimal"/>
      <w:lvlText w:val="%4."/>
      <w:lvlJc w:val="left"/>
      <w:pPr>
        <w:ind w:left="2880" w:hanging="360"/>
      </w:pPr>
    </w:lvl>
    <w:lvl w:ilvl="4" w:tplc="54DAC900">
      <w:start w:val="1"/>
      <w:numFmt w:val="lowerLetter"/>
      <w:lvlText w:val="%5."/>
      <w:lvlJc w:val="left"/>
      <w:pPr>
        <w:ind w:left="3600" w:hanging="360"/>
      </w:pPr>
    </w:lvl>
    <w:lvl w:ilvl="5" w:tplc="8488BFF6">
      <w:start w:val="1"/>
      <w:numFmt w:val="lowerRoman"/>
      <w:lvlText w:val="%6."/>
      <w:lvlJc w:val="right"/>
      <w:pPr>
        <w:ind w:left="4320" w:hanging="180"/>
      </w:pPr>
    </w:lvl>
    <w:lvl w:ilvl="6" w:tplc="B40E27C8">
      <w:start w:val="1"/>
      <w:numFmt w:val="decimal"/>
      <w:lvlText w:val="%7."/>
      <w:lvlJc w:val="left"/>
      <w:pPr>
        <w:ind w:left="5040" w:hanging="360"/>
      </w:pPr>
    </w:lvl>
    <w:lvl w:ilvl="7" w:tplc="90E89692">
      <w:start w:val="1"/>
      <w:numFmt w:val="lowerLetter"/>
      <w:lvlText w:val="%8."/>
      <w:lvlJc w:val="left"/>
      <w:pPr>
        <w:ind w:left="5760" w:hanging="360"/>
      </w:pPr>
    </w:lvl>
    <w:lvl w:ilvl="8" w:tplc="C304E3E2">
      <w:start w:val="1"/>
      <w:numFmt w:val="lowerRoman"/>
      <w:lvlText w:val="%9."/>
      <w:lvlJc w:val="right"/>
      <w:pPr>
        <w:ind w:left="6480" w:hanging="180"/>
      </w:pPr>
    </w:lvl>
  </w:abstractNum>
  <w:abstractNum w:abstractNumId="142" w15:restartNumberingAfterBreak="0">
    <w:nsid w:val="620D8471"/>
    <w:multiLevelType w:val="hybridMultilevel"/>
    <w:tmpl w:val="586EFEE6"/>
    <w:lvl w:ilvl="0" w:tplc="8A1A6F0E">
      <w:start w:val="2"/>
      <w:numFmt w:val="decimal"/>
      <w:lvlText w:val="%1."/>
      <w:lvlJc w:val="left"/>
      <w:pPr>
        <w:ind w:left="720" w:hanging="360"/>
      </w:pPr>
    </w:lvl>
    <w:lvl w:ilvl="1" w:tplc="D2BC16E8">
      <w:start w:val="1"/>
      <w:numFmt w:val="lowerLetter"/>
      <w:lvlText w:val="%2."/>
      <w:lvlJc w:val="left"/>
      <w:pPr>
        <w:ind w:left="1440" w:hanging="360"/>
      </w:pPr>
    </w:lvl>
    <w:lvl w:ilvl="2" w:tplc="45A2BE5A">
      <w:start w:val="1"/>
      <w:numFmt w:val="lowerRoman"/>
      <w:lvlText w:val="%3."/>
      <w:lvlJc w:val="right"/>
      <w:pPr>
        <w:ind w:left="2160" w:hanging="180"/>
      </w:pPr>
    </w:lvl>
    <w:lvl w:ilvl="3" w:tplc="F2E4D252">
      <w:start w:val="1"/>
      <w:numFmt w:val="decimal"/>
      <w:lvlText w:val="%4."/>
      <w:lvlJc w:val="left"/>
      <w:pPr>
        <w:ind w:left="2880" w:hanging="360"/>
      </w:pPr>
    </w:lvl>
    <w:lvl w:ilvl="4" w:tplc="4B9C1E5C">
      <w:start w:val="1"/>
      <w:numFmt w:val="lowerLetter"/>
      <w:lvlText w:val="%5."/>
      <w:lvlJc w:val="left"/>
      <w:pPr>
        <w:ind w:left="3600" w:hanging="360"/>
      </w:pPr>
    </w:lvl>
    <w:lvl w:ilvl="5" w:tplc="232E1532">
      <w:start w:val="1"/>
      <w:numFmt w:val="lowerRoman"/>
      <w:lvlText w:val="%6."/>
      <w:lvlJc w:val="right"/>
      <w:pPr>
        <w:ind w:left="4320" w:hanging="180"/>
      </w:pPr>
    </w:lvl>
    <w:lvl w:ilvl="6" w:tplc="7ED8880E">
      <w:start w:val="1"/>
      <w:numFmt w:val="decimal"/>
      <w:lvlText w:val="%7."/>
      <w:lvlJc w:val="left"/>
      <w:pPr>
        <w:ind w:left="5040" w:hanging="360"/>
      </w:pPr>
    </w:lvl>
    <w:lvl w:ilvl="7" w:tplc="E4A4FB50">
      <w:start w:val="1"/>
      <w:numFmt w:val="lowerLetter"/>
      <w:lvlText w:val="%8."/>
      <w:lvlJc w:val="left"/>
      <w:pPr>
        <w:ind w:left="5760" w:hanging="360"/>
      </w:pPr>
    </w:lvl>
    <w:lvl w:ilvl="8" w:tplc="BB961FEE">
      <w:start w:val="1"/>
      <w:numFmt w:val="lowerRoman"/>
      <w:lvlText w:val="%9."/>
      <w:lvlJc w:val="right"/>
      <w:pPr>
        <w:ind w:left="6480" w:hanging="180"/>
      </w:pPr>
    </w:lvl>
  </w:abstractNum>
  <w:abstractNum w:abstractNumId="143" w15:restartNumberingAfterBreak="0">
    <w:nsid w:val="627F00EA"/>
    <w:multiLevelType w:val="multilevel"/>
    <w:tmpl w:val="6328699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4" w15:restartNumberingAfterBreak="0">
    <w:nsid w:val="62A478CD"/>
    <w:multiLevelType w:val="multilevel"/>
    <w:tmpl w:val="62E8D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34BDB3"/>
    <w:multiLevelType w:val="hybridMultilevel"/>
    <w:tmpl w:val="F1249058"/>
    <w:lvl w:ilvl="0" w:tplc="1FDEDD60">
      <w:start w:val="1"/>
      <w:numFmt w:val="decimal"/>
      <w:lvlText w:val="%1."/>
      <w:lvlJc w:val="left"/>
      <w:pPr>
        <w:ind w:left="720" w:hanging="360"/>
      </w:pPr>
    </w:lvl>
    <w:lvl w:ilvl="1" w:tplc="52F61FFE">
      <w:start w:val="2"/>
      <w:numFmt w:val="lowerLetter"/>
      <w:lvlText w:val="%2."/>
      <w:lvlJc w:val="left"/>
      <w:pPr>
        <w:ind w:left="1440" w:hanging="360"/>
      </w:pPr>
    </w:lvl>
    <w:lvl w:ilvl="2" w:tplc="B172EDC4">
      <w:start w:val="1"/>
      <w:numFmt w:val="lowerRoman"/>
      <w:lvlText w:val="%3."/>
      <w:lvlJc w:val="right"/>
      <w:pPr>
        <w:ind w:left="2160" w:hanging="180"/>
      </w:pPr>
    </w:lvl>
    <w:lvl w:ilvl="3" w:tplc="F66A0AA6">
      <w:start w:val="1"/>
      <w:numFmt w:val="decimal"/>
      <w:lvlText w:val="%4."/>
      <w:lvlJc w:val="left"/>
      <w:pPr>
        <w:ind w:left="2880" w:hanging="360"/>
      </w:pPr>
    </w:lvl>
    <w:lvl w:ilvl="4" w:tplc="02EEC4DC">
      <w:start w:val="1"/>
      <w:numFmt w:val="lowerLetter"/>
      <w:lvlText w:val="%5."/>
      <w:lvlJc w:val="left"/>
      <w:pPr>
        <w:ind w:left="3600" w:hanging="360"/>
      </w:pPr>
    </w:lvl>
    <w:lvl w:ilvl="5" w:tplc="CCCE9470">
      <w:start w:val="1"/>
      <w:numFmt w:val="lowerRoman"/>
      <w:lvlText w:val="%6."/>
      <w:lvlJc w:val="right"/>
      <w:pPr>
        <w:ind w:left="4320" w:hanging="180"/>
      </w:pPr>
    </w:lvl>
    <w:lvl w:ilvl="6" w:tplc="23DC03EE">
      <w:start w:val="1"/>
      <w:numFmt w:val="decimal"/>
      <w:lvlText w:val="%7."/>
      <w:lvlJc w:val="left"/>
      <w:pPr>
        <w:ind w:left="5040" w:hanging="360"/>
      </w:pPr>
    </w:lvl>
    <w:lvl w:ilvl="7" w:tplc="0EA2E3FC">
      <w:start w:val="1"/>
      <w:numFmt w:val="lowerLetter"/>
      <w:lvlText w:val="%8."/>
      <w:lvlJc w:val="left"/>
      <w:pPr>
        <w:ind w:left="5760" w:hanging="360"/>
      </w:pPr>
    </w:lvl>
    <w:lvl w:ilvl="8" w:tplc="E79C0844">
      <w:start w:val="1"/>
      <w:numFmt w:val="lowerRoman"/>
      <w:lvlText w:val="%9."/>
      <w:lvlJc w:val="right"/>
      <w:pPr>
        <w:ind w:left="6480" w:hanging="180"/>
      </w:pPr>
    </w:lvl>
  </w:abstractNum>
  <w:abstractNum w:abstractNumId="146" w15:restartNumberingAfterBreak="0">
    <w:nsid w:val="6513CD0C"/>
    <w:multiLevelType w:val="hybridMultilevel"/>
    <w:tmpl w:val="1608875E"/>
    <w:lvl w:ilvl="0" w:tplc="B7444BB2">
      <w:start w:val="1"/>
      <w:numFmt w:val="decimal"/>
      <w:lvlText w:val="%1."/>
      <w:lvlJc w:val="left"/>
      <w:pPr>
        <w:ind w:left="720" w:hanging="360"/>
      </w:pPr>
    </w:lvl>
    <w:lvl w:ilvl="1" w:tplc="3E687E38">
      <w:start w:val="1"/>
      <w:numFmt w:val="lowerLetter"/>
      <w:lvlText w:val="%2."/>
      <w:lvlJc w:val="left"/>
      <w:pPr>
        <w:ind w:left="1440" w:hanging="360"/>
      </w:pPr>
    </w:lvl>
    <w:lvl w:ilvl="2" w:tplc="D2DE3900">
      <w:start w:val="1"/>
      <w:numFmt w:val="lowerRoman"/>
      <w:lvlText w:val="%3."/>
      <w:lvlJc w:val="right"/>
      <w:pPr>
        <w:ind w:left="2160" w:hanging="180"/>
      </w:pPr>
    </w:lvl>
    <w:lvl w:ilvl="3" w:tplc="46CC8224">
      <w:start w:val="1"/>
      <w:numFmt w:val="decimal"/>
      <w:lvlText w:val="%4."/>
      <w:lvlJc w:val="left"/>
      <w:pPr>
        <w:ind w:left="2880" w:hanging="360"/>
      </w:pPr>
    </w:lvl>
    <w:lvl w:ilvl="4" w:tplc="1076CE58">
      <w:start w:val="1"/>
      <w:numFmt w:val="lowerLetter"/>
      <w:lvlText w:val="%5."/>
      <w:lvlJc w:val="left"/>
      <w:pPr>
        <w:ind w:left="3600" w:hanging="360"/>
      </w:pPr>
    </w:lvl>
    <w:lvl w:ilvl="5" w:tplc="7A8E169A">
      <w:start w:val="1"/>
      <w:numFmt w:val="lowerRoman"/>
      <w:lvlText w:val="%6."/>
      <w:lvlJc w:val="right"/>
      <w:pPr>
        <w:ind w:left="4320" w:hanging="180"/>
      </w:pPr>
    </w:lvl>
    <w:lvl w:ilvl="6" w:tplc="8BB63350">
      <w:start w:val="1"/>
      <w:numFmt w:val="decimal"/>
      <w:lvlText w:val="%7."/>
      <w:lvlJc w:val="left"/>
      <w:pPr>
        <w:ind w:left="5040" w:hanging="360"/>
      </w:pPr>
    </w:lvl>
    <w:lvl w:ilvl="7" w:tplc="EA88F010">
      <w:start w:val="1"/>
      <w:numFmt w:val="lowerLetter"/>
      <w:lvlText w:val="%8."/>
      <w:lvlJc w:val="left"/>
      <w:pPr>
        <w:ind w:left="5760" w:hanging="360"/>
      </w:pPr>
    </w:lvl>
    <w:lvl w:ilvl="8" w:tplc="5DF4DE6E">
      <w:start w:val="1"/>
      <w:numFmt w:val="lowerRoman"/>
      <w:lvlText w:val="%9."/>
      <w:lvlJc w:val="right"/>
      <w:pPr>
        <w:ind w:left="6480" w:hanging="180"/>
      </w:pPr>
    </w:lvl>
  </w:abstractNum>
  <w:abstractNum w:abstractNumId="147" w15:restartNumberingAfterBreak="0">
    <w:nsid w:val="660B132A"/>
    <w:multiLevelType w:val="multilevel"/>
    <w:tmpl w:val="E1F2BB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8" w15:restartNumberingAfterBreak="0">
    <w:nsid w:val="664B24E1"/>
    <w:multiLevelType w:val="multilevel"/>
    <w:tmpl w:val="2A8E0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7317E8A"/>
    <w:multiLevelType w:val="multilevel"/>
    <w:tmpl w:val="9AC02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414D4B"/>
    <w:multiLevelType w:val="multilevel"/>
    <w:tmpl w:val="15A6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85D1060"/>
    <w:multiLevelType w:val="multilevel"/>
    <w:tmpl w:val="D46254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2" w15:restartNumberingAfterBreak="0">
    <w:nsid w:val="6956449B"/>
    <w:multiLevelType w:val="hybridMultilevel"/>
    <w:tmpl w:val="FEAA66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3" w15:restartNumberingAfterBreak="0">
    <w:nsid w:val="6AED6491"/>
    <w:multiLevelType w:val="multilevel"/>
    <w:tmpl w:val="A50AE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8380FD"/>
    <w:multiLevelType w:val="hybridMultilevel"/>
    <w:tmpl w:val="2816425E"/>
    <w:lvl w:ilvl="0" w:tplc="8F30C7AE">
      <w:start w:val="3"/>
      <w:numFmt w:val="decimal"/>
      <w:lvlText w:val="%1."/>
      <w:lvlJc w:val="left"/>
      <w:pPr>
        <w:ind w:left="720" w:hanging="360"/>
      </w:pPr>
    </w:lvl>
    <w:lvl w:ilvl="1" w:tplc="DD687E7C">
      <w:start w:val="1"/>
      <w:numFmt w:val="lowerLetter"/>
      <w:lvlText w:val="%2."/>
      <w:lvlJc w:val="left"/>
      <w:pPr>
        <w:ind w:left="1440" w:hanging="360"/>
      </w:pPr>
    </w:lvl>
    <w:lvl w:ilvl="2" w:tplc="ED34A148">
      <w:start w:val="1"/>
      <w:numFmt w:val="lowerRoman"/>
      <w:lvlText w:val="%3."/>
      <w:lvlJc w:val="right"/>
      <w:pPr>
        <w:ind w:left="2160" w:hanging="180"/>
      </w:pPr>
    </w:lvl>
    <w:lvl w:ilvl="3" w:tplc="D6C0132C">
      <w:start w:val="1"/>
      <w:numFmt w:val="decimal"/>
      <w:lvlText w:val="%4."/>
      <w:lvlJc w:val="left"/>
      <w:pPr>
        <w:ind w:left="2880" w:hanging="360"/>
      </w:pPr>
    </w:lvl>
    <w:lvl w:ilvl="4" w:tplc="F48AD572">
      <w:start w:val="1"/>
      <w:numFmt w:val="lowerLetter"/>
      <w:lvlText w:val="%5."/>
      <w:lvlJc w:val="left"/>
      <w:pPr>
        <w:ind w:left="3600" w:hanging="360"/>
      </w:pPr>
    </w:lvl>
    <w:lvl w:ilvl="5" w:tplc="137611DA">
      <w:start w:val="1"/>
      <w:numFmt w:val="lowerRoman"/>
      <w:lvlText w:val="%6."/>
      <w:lvlJc w:val="right"/>
      <w:pPr>
        <w:ind w:left="4320" w:hanging="180"/>
      </w:pPr>
    </w:lvl>
    <w:lvl w:ilvl="6" w:tplc="1602A9F6">
      <w:start w:val="1"/>
      <w:numFmt w:val="decimal"/>
      <w:lvlText w:val="%7."/>
      <w:lvlJc w:val="left"/>
      <w:pPr>
        <w:ind w:left="5040" w:hanging="360"/>
      </w:pPr>
    </w:lvl>
    <w:lvl w:ilvl="7" w:tplc="E256B8E4">
      <w:start w:val="1"/>
      <w:numFmt w:val="lowerLetter"/>
      <w:lvlText w:val="%8."/>
      <w:lvlJc w:val="left"/>
      <w:pPr>
        <w:ind w:left="5760" w:hanging="360"/>
      </w:pPr>
    </w:lvl>
    <w:lvl w:ilvl="8" w:tplc="B734DAA4">
      <w:start w:val="1"/>
      <w:numFmt w:val="lowerRoman"/>
      <w:lvlText w:val="%9."/>
      <w:lvlJc w:val="right"/>
      <w:pPr>
        <w:ind w:left="6480" w:hanging="180"/>
      </w:pPr>
    </w:lvl>
  </w:abstractNum>
  <w:abstractNum w:abstractNumId="155" w15:restartNumberingAfterBreak="0">
    <w:nsid w:val="6BB7AF09"/>
    <w:multiLevelType w:val="hybridMultilevel"/>
    <w:tmpl w:val="6CB6F922"/>
    <w:lvl w:ilvl="0" w:tplc="4F469A1C">
      <w:start w:val="3"/>
      <w:numFmt w:val="decimal"/>
      <w:lvlText w:val="%1."/>
      <w:lvlJc w:val="left"/>
      <w:pPr>
        <w:ind w:left="720" w:hanging="360"/>
      </w:pPr>
    </w:lvl>
    <w:lvl w:ilvl="1" w:tplc="C8BC5F50">
      <w:start w:val="1"/>
      <w:numFmt w:val="lowerLetter"/>
      <w:lvlText w:val="%2."/>
      <w:lvlJc w:val="left"/>
      <w:pPr>
        <w:ind w:left="1440" w:hanging="360"/>
      </w:pPr>
    </w:lvl>
    <w:lvl w:ilvl="2" w:tplc="DAF813FA">
      <w:start w:val="1"/>
      <w:numFmt w:val="lowerRoman"/>
      <w:lvlText w:val="%3."/>
      <w:lvlJc w:val="right"/>
      <w:pPr>
        <w:ind w:left="2160" w:hanging="180"/>
      </w:pPr>
    </w:lvl>
    <w:lvl w:ilvl="3" w:tplc="D94CD3D6">
      <w:start w:val="1"/>
      <w:numFmt w:val="decimal"/>
      <w:lvlText w:val="%4."/>
      <w:lvlJc w:val="left"/>
      <w:pPr>
        <w:ind w:left="2880" w:hanging="360"/>
      </w:pPr>
    </w:lvl>
    <w:lvl w:ilvl="4" w:tplc="61E06D5E">
      <w:start w:val="1"/>
      <w:numFmt w:val="lowerLetter"/>
      <w:lvlText w:val="%5."/>
      <w:lvlJc w:val="left"/>
      <w:pPr>
        <w:ind w:left="3600" w:hanging="360"/>
      </w:pPr>
    </w:lvl>
    <w:lvl w:ilvl="5" w:tplc="412C8E22">
      <w:start w:val="1"/>
      <w:numFmt w:val="lowerRoman"/>
      <w:lvlText w:val="%6."/>
      <w:lvlJc w:val="right"/>
      <w:pPr>
        <w:ind w:left="4320" w:hanging="180"/>
      </w:pPr>
    </w:lvl>
    <w:lvl w:ilvl="6" w:tplc="323471DC">
      <w:start w:val="1"/>
      <w:numFmt w:val="decimal"/>
      <w:lvlText w:val="%7."/>
      <w:lvlJc w:val="left"/>
      <w:pPr>
        <w:ind w:left="5040" w:hanging="360"/>
      </w:pPr>
    </w:lvl>
    <w:lvl w:ilvl="7" w:tplc="81146B3A">
      <w:start w:val="1"/>
      <w:numFmt w:val="lowerLetter"/>
      <w:lvlText w:val="%8."/>
      <w:lvlJc w:val="left"/>
      <w:pPr>
        <w:ind w:left="5760" w:hanging="360"/>
      </w:pPr>
    </w:lvl>
    <w:lvl w:ilvl="8" w:tplc="2ECCD776">
      <w:start w:val="1"/>
      <w:numFmt w:val="lowerRoman"/>
      <w:lvlText w:val="%9."/>
      <w:lvlJc w:val="right"/>
      <w:pPr>
        <w:ind w:left="6480" w:hanging="180"/>
      </w:pPr>
    </w:lvl>
  </w:abstractNum>
  <w:abstractNum w:abstractNumId="156" w15:restartNumberingAfterBreak="0">
    <w:nsid w:val="6CD72A0E"/>
    <w:multiLevelType w:val="hybridMultilevel"/>
    <w:tmpl w:val="AED83078"/>
    <w:lvl w:ilvl="0" w:tplc="B0E6E984">
      <w:start w:val="3"/>
      <w:numFmt w:val="decimal"/>
      <w:lvlText w:val="%1."/>
      <w:lvlJc w:val="left"/>
      <w:pPr>
        <w:ind w:left="720" w:hanging="360"/>
      </w:pPr>
    </w:lvl>
    <w:lvl w:ilvl="1" w:tplc="F8EC3CF4">
      <w:start w:val="1"/>
      <w:numFmt w:val="lowerLetter"/>
      <w:lvlText w:val="%2."/>
      <w:lvlJc w:val="left"/>
      <w:pPr>
        <w:ind w:left="1440" w:hanging="360"/>
      </w:pPr>
    </w:lvl>
    <w:lvl w:ilvl="2" w:tplc="C7384AAE">
      <w:start w:val="1"/>
      <w:numFmt w:val="lowerRoman"/>
      <w:lvlText w:val="%3."/>
      <w:lvlJc w:val="right"/>
      <w:pPr>
        <w:ind w:left="2160" w:hanging="180"/>
      </w:pPr>
    </w:lvl>
    <w:lvl w:ilvl="3" w:tplc="576C2A66">
      <w:start w:val="1"/>
      <w:numFmt w:val="decimal"/>
      <w:lvlText w:val="%4."/>
      <w:lvlJc w:val="left"/>
      <w:pPr>
        <w:ind w:left="2880" w:hanging="360"/>
      </w:pPr>
    </w:lvl>
    <w:lvl w:ilvl="4" w:tplc="D044748C">
      <w:start w:val="1"/>
      <w:numFmt w:val="lowerLetter"/>
      <w:lvlText w:val="%5."/>
      <w:lvlJc w:val="left"/>
      <w:pPr>
        <w:ind w:left="3600" w:hanging="360"/>
      </w:pPr>
    </w:lvl>
    <w:lvl w:ilvl="5" w:tplc="9E8CDEE6">
      <w:start w:val="1"/>
      <w:numFmt w:val="lowerRoman"/>
      <w:lvlText w:val="%6."/>
      <w:lvlJc w:val="right"/>
      <w:pPr>
        <w:ind w:left="4320" w:hanging="180"/>
      </w:pPr>
    </w:lvl>
    <w:lvl w:ilvl="6" w:tplc="E12A91F2">
      <w:start w:val="1"/>
      <w:numFmt w:val="decimal"/>
      <w:lvlText w:val="%7."/>
      <w:lvlJc w:val="left"/>
      <w:pPr>
        <w:ind w:left="5040" w:hanging="360"/>
      </w:pPr>
    </w:lvl>
    <w:lvl w:ilvl="7" w:tplc="9C5CE8DA">
      <w:start w:val="1"/>
      <w:numFmt w:val="lowerLetter"/>
      <w:lvlText w:val="%8."/>
      <w:lvlJc w:val="left"/>
      <w:pPr>
        <w:ind w:left="5760" w:hanging="360"/>
      </w:pPr>
    </w:lvl>
    <w:lvl w:ilvl="8" w:tplc="9EF0F556">
      <w:start w:val="1"/>
      <w:numFmt w:val="lowerRoman"/>
      <w:lvlText w:val="%9."/>
      <w:lvlJc w:val="right"/>
      <w:pPr>
        <w:ind w:left="6480" w:hanging="180"/>
      </w:pPr>
    </w:lvl>
  </w:abstractNum>
  <w:abstractNum w:abstractNumId="157" w15:restartNumberingAfterBreak="0">
    <w:nsid w:val="6E882E35"/>
    <w:multiLevelType w:val="multilevel"/>
    <w:tmpl w:val="E12E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F66772B"/>
    <w:multiLevelType w:val="multilevel"/>
    <w:tmpl w:val="1B62C9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36F375B"/>
    <w:multiLevelType w:val="hybridMultilevel"/>
    <w:tmpl w:val="337A1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0" w15:restartNumberingAfterBreak="0">
    <w:nsid w:val="742749B9"/>
    <w:multiLevelType w:val="multilevel"/>
    <w:tmpl w:val="20E2D9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D43A03"/>
    <w:multiLevelType w:val="hybridMultilevel"/>
    <w:tmpl w:val="3B0231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2" w15:restartNumberingAfterBreak="0">
    <w:nsid w:val="75260887"/>
    <w:multiLevelType w:val="multilevel"/>
    <w:tmpl w:val="908E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5917E56"/>
    <w:multiLevelType w:val="multilevel"/>
    <w:tmpl w:val="E4508A2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4" w15:restartNumberingAfterBreak="0">
    <w:nsid w:val="7624040E"/>
    <w:multiLevelType w:val="multilevel"/>
    <w:tmpl w:val="9B1643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5" w15:restartNumberingAfterBreak="0">
    <w:nsid w:val="776D6F95"/>
    <w:multiLevelType w:val="multilevel"/>
    <w:tmpl w:val="E7F2D53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6" w15:restartNumberingAfterBreak="0">
    <w:nsid w:val="778FC2E0"/>
    <w:multiLevelType w:val="hybridMultilevel"/>
    <w:tmpl w:val="5328B256"/>
    <w:lvl w:ilvl="0" w:tplc="36F25E4E">
      <w:start w:val="1"/>
      <w:numFmt w:val="decimal"/>
      <w:lvlText w:val="%1."/>
      <w:lvlJc w:val="left"/>
      <w:pPr>
        <w:ind w:left="720" w:hanging="360"/>
      </w:pPr>
    </w:lvl>
    <w:lvl w:ilvl="1" w:tplc="612072BA">
      <w:start w:val="2"/>
      <w:numFmt w:val="decimal"/>
      <w:lvlText w:val="%2.4."/>
      <w:lvlJc w:val="left"/>
      <w:pPr>
        <w:ind w:left="1440" w:hanging="360"/>
      </w:pPr>
    </w:lvl>
    <w:lvl w:ilvl="2" w:tplc="CE9828AC">
      <w:start w:val="1"/>
      <w:numFmt w:val="lowerRoman"/>
      <w:lvlText w:val="%3."/>
      <w:lvlJc w:val="right"/>
      <w:pPr>
        <w:ind w:left="2160" w:hanging="180"/>
      </w:pPr>
    </w:lvl>
    <w:lvl w:ilvl="3" w:tplc="C2F6D72C">
      <w:start w:val="1"/>
      <w:numFmt w:val="decimal"/>
      <w:lvlText w:val="%4."/>
      <w:lvlJc w:val="left"/>
      <w:pPr>
        <w:ind w:left="2880" w:hanging="360"/>
      </w:pPr>
    </w:lvl>
    <w:lvl w:ilvl="4" w:tplc="5ADE7A7E">
      <w:start w:val="1"/>
      <w:numFmt w:val="lowerLetter"/>
      <w:lvlText w:val="%5."/>
      <w:lvlJc w:val="left"/>
      <w:pPr>
        <w:ind w:left="3600" w:hanging="360"/>
      </w:pPr>
    </w:lvl>
    <w:lvl w:ilvl="5" w:tplc="BDC818A6">
      <w:start w:val="1"/>
      <w:numFmt w:val="lowerRoman"/>
      <w:lvlText w:val="%6."/>
      <w:lvlJc w:val="right"/>
      <w:pPr>
        <w:ind w:left="4320" w:hanging="180"/>
      </w:pPr>
    </w:lvl>
    <w:lvl w:ilvl="6" w:tplc="21E6ED34">
      <w:start w:val="1"/>
      <w:numFmt w:val="decimal"/>
      <w:lvlText w:val="%7."/>
      <w:lvlJc w:val="left"/>
      <w:pPr>
        <w:ind w:left="5040" w:hanging="360"/>
      </w:pPr>
    </w:lvl>
    <w:lvl w:ilvl="7" w:tplc="7C184486">
      <w:start w:val="1"/>
      <w:numFmt w:val="lowerLetter"/>
      <w:lvlText w:val="%8."/>
      <w:lvlJc w:val="left"/>
      <w:pPr>
        <w:ind w:left="5760" w:hanging="360"/>
      </w:pPr>
    </w:lvl>
    <w:lvl w:ilvl="8" w:tplc="28022ECA">
      <w:start w:val="1"/>
      <w:numFmt w:val="lowerRoman"/>
      <w:lvlText w:val="%9."/>
      <w:lvlJc w:val="right"/>
      <w:pPr>
        <w:ind w:left="6480" w:hanging="180"/>
      </w:pPr>
    </w:lvl>
  </w:abstractNum>
  <w:abstractNum w:abstractNumId="167" w15:restartNumberingAfterBreak="0">
    <w:nsid w:val="78B6F2BB"/>
    <w:multiLevelType w:val="multilevel"/>
    <w:tmpl w:val="77CAE76E"/>
    <w:lvl w:ilvl="0">
      <w:start w:val="1"/>
      <w:numFmt w:val="decimal"/>
      <w:lvlText w:val="%1."/>
      <w:lvlJc w:val="left"/>
      <w:pPr>
        <w:ind w:left="720" w:hanging="360"/>
      </w:pPr>
    </w:lvl>
    <w:lvl w:ilvl="1">
      <w:start w:val="1"/>
      <w:numFmt w:val="decimal"/>
      <w:lvlText w:val="%1.%2."/>
      <w:lvlJc w:val="left"/>
      <w:pPr>
        <w:ind w:left="279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8" w15:restartNumberingAfterBreak="0">
    <w:nsid w:val="7A3886AC"/>
    <w:multiLevelType w:val="hybridMultilevel"/>
    <w:tmpl w:val="FF96E67C"/>
    <w:lvl w:ilvl="0" w:tplc="E29E6F32">
      <w:start w:val="6"/>
      <w:numFmt w:val="decimal"/>
      <w:lvlText w:val="%1."/>
      <w:lvlJc w:val="left"/>
      <w:pPr>
        <w:ind w:left="720" w:hanging="360"/>
      </w:pPr>
    </w:lvl>
    <w:lvl w:ilvl="1" w:tplc="292AAE86">
      <w:start w:val="1"/>
      <w:numFmt w:val="lowerLetter"/>
      <w:lvlText w:val="%2."/>
      <w:lvlJc w:val="left"/>
      <w:pPr>
        <w:ind w:left="1440" w:hanging="360"/>
      </w:pPr>
    </w:lvl>
    <w:lvl w:ilvl="2" w:tplc="C57E2940">
      <w:start w:val="1"/>
      <w:numFmt w:val="lowerRoman"/>
      <w:lvlText w:val="%3."/>
      <w:lvlJc w:val="right"/>
      <w:pPr>
        <w:ind w:left="2160" w:hanging="180"/>
      </w:pPr>
    </w:lvl>
    <w:lvl w:ilvl="3" w:tplc="CCE85678">
      <w:start w:val="1"/>
      <w:numFmt w:val="decimal"/>
      <w:lvlText w:val="%4."/>
      <w:lvlJc w:val="left"/>
      <w:pPr>
        <w:ind w:left="2880" w:hanging="360"/>
      </w:pPr>
    </w:lvl>
    <w:lvl w:ilvl="4" w:tplc="BD68F376">
      <w:start w:val="1"/>
      <w:numFmt w:val="lowerLetter"/>
      <w:lvlText w:val="%5."/>
      <w:lvlJc w:val="left"/>
      <w:pPr>
        <w:ind w:left="3600" w:hanging="360"/>
      </w:pPr>
    </w:lvl>
    <w:lvl w:ilvl="5" w:tplc="A21A55C4">
      <w:start w:val="1"/>
      <w:numFmt w:val="lowerRoman"/>
      <w:lvlText w:val="%6."/>
      <w:lvlJc w:val="right"/>
      <w:pPr>
        <w:ind w:left="4320" w:hanging="180"/>
      </w:pPr>
    </w:lvl>
    <w:lvl w:ilvl="6" w:tplc="A9F6F2A0">
      <w:start w:val="1"/>
      <w:numFmt w:val="decimal"/>
      <w:lvlText w:val="%7."/>
      <w:lvlJc w:val="left"/>
      <w:pPr>
        <w:ind w:left="5040" w:hanging="360"/>
      </w:pPr>
    </w:lvl>
    <w:lvl w:ilvl="7" w:tplc="9D509C26">
      <w:start w:val="1"/>
      <w:numFmt w:val="lowerLetter"/>
      <w:lvlText w:val="%8."/>
      <w:lvlJc w:val="left"/>
      <w:pPr>
        <w:ind w:left="5760" w:hanging="360"/>
      </w:pPr>
    </w:lvl>
    <w:lvl w:ilvl="8" w:tplc="D55A8BA2">
      <w:start w:val="1"/>
      <w:numFmt w:val="lowerRoman"/>
      <w:lvlText w:val="%9."/>
      <w:lvlJc w:val="right"/>
      <w:pPr>
        <w:ind w:left="6480" w:hanging="180"/>
      </w:pPr>
    </w:lvl>
  </w:abstractNum>
  <w:abstractNum w:abstractNumId="169" w15:restartNumberingAfterBreak="0">
    <w:nsid w:val="7AAF27B0"/>
    <w:multiLevelType w:val="hybridMultilevel"/>
    <w:tmpl w:val="42AE9278"/>
    <w:lvl w:ilvl="0" w:tplc="9698B76C">
      <w:start w:val="1"/>
      <w:numFmt w:val="decimal"/>
      <w:lvlText w:val="%1."/>
      <w:lvlJc w:val="left"/>
      <w:pPr>
        <w:ind w:left="720" w:hanging="360"/>
      </w:pPr>
    </w:lvl>
    <w:lvl w:ilvl="1" w:tplc="27B48E4E">
      <w:start w:val="1"/>
      <w:numFmt w:val="decimal"/>
      <w:lvlText w:val="%2.3."/>
      <w:lvlJc w:val="left"/>
      <w:pPr>
        <w:ind w:left="1440" w:hanging="360"/>
      </w:pPr>
    </w:lvl>
    <w:lvl w:ilvl="2" w:tplc="BE08AF2A">
      <w:start w:val="1"/>
      <w:numFmt w:val="lowerRoman"/>
      <w:lvlText w:val="%3."/>
      <w:lvlJc w:val="right"/>
      <w:pPr>
        <w:ind w:left="2160" w:hanging="180"/>
      </w:pPr>
    </w:lvl>
    <w:lvl w:ilvl="3" w:tplc="54A4775A">
      <w:start w:val="1"/>
      <w:numFmt w:val="decimal"/>
      <w:lvlText w:val="%4."/>
      <w:lvlJc w:val="left"/>
      <w:pPr>
        <w:ind w:left="2880" w:hanging="360"/>
      </w:pPr>
    </w:lvl>
    <w:lvl w:ilvl="4" w:tplc="3F30634E">
      <w:start w:val="1"/>
      <w:numFmt w:val="lowerLetter"/>
      <w:lvlText w:val="%5."/>
      <w:lvlJc w:val="left"/>
      <w:pPr>
        <w:ind w:left="3600" w:hanging="360"/>
      </w:pPr>
    </w:lvl>
    <w:lvl w:ilvl="5" w:tplc="3E360F9C">
      <w:start w:val="1"/>
      <w:numFmt w:val="lowerRoman"/>
      <w:lvlText w:val="%6."/>
      <w:lvlJc w:val="right"/>
      <w:pPr>
        <w:ind w:left="4320" w:hanging="180"/>
      </w:pPr>
    </w:lvl>
    <w:lvl w:ilvl="6" w:tplc="424815FE">
      <w:start w:val="1"/>
      <w:numFmt w:val="decimal"/>
      <w:lvlText w:val="%7."/>
      <w:lvlJc w:val="left"/>
      <w:pPr>
        <w:ind w:left="5040" w:hanging="360"/>
      </w:pPr>
    </w:lvl>
    <w:lvl w:ilvl="7" w:tplc="334EB048">
      <w:start w:val="1"/>
      <w:numFmt w:val="lowerLetter"/>
      <w:lvlText w:val="%8."/>
      <w:lvlJc w:val="left"/>
      <w:pPr>
        <w:ind w:left="5760" w:hanging="360"/>
      </w:pPr>
    </w:lvl>
    <w:lvl w:ilvl="8" w:tplc="3FB46F4C">
      <w:start w:val="1"/>
      <w:numFmt w:val="lowerRoman"/>
      <w:lvlText w:val="%9."/>
      <w:lvlJc w:val="right"/>
      <w:pPr>
        <w:ind w:left="6480" w:hanging="180"/>
      </w:pPr>
    </w:lvl>
  </w:abstractNum>
  <w:abstractNum w:abstractNumId="170" w15:restartNumberingAfterBreak="0">
    <w:nsid w:val="7ABA783A"/>
    <w:multiLevelType w:val="multilevel"/>
    <w:tmpl w:val="2F7E6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7169A2"/>
    <w:multiLevelType w:val="multilevel"/>
    <w:tmpl w:val="635C2A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9005E1"/>
    <w:multiLevelType w:val="multilevel"/>
    <w:tmpl w:val="7564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97656F"/>
    <w:multiLevelType w:val="hybridMultilevel"/>
    <w:tmpl w:val="D7009DA8"/>
    <w:lvl w:ilvl="0" w:tplc="C204BEC0">
      <w:start w:val="1"/>
      <w:numFmt w:val="decimal"/>
      <w:lvlText w:val="%1."/>
      <w:lvlJc w:val="left"/>
      <w:pPr>
        <w:ind w:left="720" w:hanging="360"/>
      </w:pPr>
    </w:lvl>
    <w:lvl w:ilvl="1" w:tplc="5700043E">
      <w:start w:val="2"/>
      <w:numFmt w:val="lowerLetter"/>
      <w:lvlText w:val="%2."/>
      <w:lvlJc w:val="left"/>
      <w:pPr>
        <w:ind w:left="1440" w:hanging="360"/>
      </w:pPr>
    </w:lvl>
    <w:lvl w:ilvl="2" w:tplc="21D8C000">
      <w:start w:val="1"/>
      <w:numFmt w:val="lowerRoman"/>
      <w:lvlText w:val="%3."/>
      <w:lvlJc w:val="right"/>
      <w:pPr>
        <w:ind w:left="2160" w:hanging="180"/>
      </w:pPr>
    </w:lvl>
    <w:lvl w:ilvl="3" w:tplc="4364AFB2">
      <w:start w:val="1"/>
      <w:numFmt w:val="decimal"/>
      <w:lvlText w:val="%4."/>
      <w:lvlJc w:val="left"/>
      <w:pPr>
        <w:ind w:left="2880" w:hanging="360"/>
      </w:pPr>
    </w:lvl>
    <w:lvl w:ilvl="4" w:tplc="DDBC12E2">
      <w:start w:val="1"/>
      <w:numFmt w:val="lowerLetter"/>
      <w:lvlText w:val="%5."/>
      <w:lvlJc w:val="left"/>
      <w:pPr>
        <w:ind w:left="3600" w:hanging="360"/>
      </w:pPr>
    </w:lvl>
    <w:lvl w:ilvl="5" w:tplc="BA24894A">
      <w:start w:val="1"/>
      <w:numFmt w:val="lowerRoman"/>
      <w:lvlText w:val="%6."/>
      <w:lvlJc w:val="right"/>
      <w:pPr>
        <w:ind w:left="4320" w:hanging="180"/>
      </w:pPr>
    </w:lvl>
    <w:lvl w:ilvl="6" w:tplc="426EF21E">
      <w:start w:val="1"/>
      <w:numFmt w:val="decimal"/>
      <w:lvlText w:val="%7."/>
      <w:lvlJc w:val="left"/>
      <w:pPr>
        <w:ind w:left="5040" w:hanging="360"/>
      </w:pPr>
    </w:lvl>
    <w:lvl w:ilvl="7" w:tplc="F6720B00">
      <w:start w:val="1"/>
      <w:numFmt w:val="lowerLetter"/>
      <w:lvlText w:val="%8."/>
      <w:lvlJc w:val="left"/>
      <w:pPr>
        <w:ind w:left="5760" w:hanging="360"/>
      </w:pPr>
    </w:lvl>
    <w:lvl w:ilvl="8" w:tplc="3D20616E">
      <w:start w:val="1"/>
      <w:numFmt w:val="lowerRoman"/>
      <w:lvlText w:val="%9."/>
      <w:lvlJc w:val="right"/>
      <w:pPr>
        <w:ind w:left="6480" w:hanging="180"/>
      </w:pPr>
    </w:lvl>
  </w:abstractNum>
  <w:abstractNum w:abstractNumId="174" w15:restartNumberingAfterBreak="0">
    <w:nsid w:val="7CD9D2D0"/>
    <w:multiLevelType w:val="hybridMultilevel"/>
    <w:tmpl w:val="88CA243C"/>
    <w:lvl w:ilvl="0" w:tplc="67384758">
      <w:start w:val="5"/>
      <w:numFmt w:val="decimal"/>
      <w:lvlText w:val="%1."/>
      <w:lvlJc w:val="left"/>
      <w:pPr>
        <w:ind w:left="720" w:hanging="360"/>
      </w:pPr>
    </w:lvl>
    <w:lvl w:ilvl="1" w:tplc="9034C066">
      <w:start w:val="1"/>
      <w:numFmt w:val="lowerLetter"/>
      <w:lvlText w:val="%2."/>
      <w:lvlJc w:val="left"/>
      <w:pPr>
        <w:ind w:left="1440" w:hanging="360"/>
      </w:pPr>
    </w:lvl>
    <w:lvl w:ilvl="2" w:tplc="8EB05C68">
      <w:start w:val="1"/>
      <w:numFmt w:val="lowerRoman"/>
      <w:lvlText w:val="%3."/>
      <w:lvlJc w:val="right"/>
      <w:pPr>
        <w:ind w:left="2160" w:hanging="180"/>
      </w:pPr>
    </w:lvl>
    <w:lvl w:ilvl="3" w:tplc="85EEA256">
      <w:start w:val="1"/>
      <w:numFmt w:val="decimal"/>
      <w:lvlText w:val="%4."/>
      <w:lvlJc w:val="left"/>
      <w:pPr>
        <w:ind w:left="2880" w:hanging="360"/>
      </w:pPr>
    </w:lvl>
    <w:lvl w:ilvl="4" w:tplc="53D457D0">
      <w:start w:val="1"/>
      <w:numFmt w:val="lowerLetter"/>
      <w:lvlText w:val="%5."/>
      <w:lvlJc w:val="left"/>
      <w:pPr>
        <w:ind w:left="3600" w:hanging="360"/>
      </w:pPr>
    </w:lvl>
    <w:lvl w:ilvl="5" w:tplc="48706B40">
      <w:start w:val="1"/>
      <w:numFmt w:val="lowerRoman"/>
      <w:lvlText w:val="%6."/>
      <w:lvlJc w:val="right"/>
      <w:pPr>
        <w:ind w:left="4320" w:hanging="180"/>
      </w:pPr>
    </w:lvl>
    <w:lvl w:ilvl="6" w:tplc="FA88D94A">
      <w:start w:val="1"/>
      <w:numFmt w:val="decimal"/>
      <w:lvlText w:val="%7."/>
      <w:lvlJc w:val="left"/>
      <w:pPr>
        <w:ind w:left="5040" w:hanging="360"/>
      </w:pPr>
    </w:lvl>
    <w:lvl w:ilvl="7" w:tplc="7D20CC4A">
      <w:start w:val="1"/>
      <w:numFmt w:val="lowerLetter"/>
      <w:lvlText w:val="%8."/>
      <w:lvlJc w:val="left"/>
      <w:pPr>
        <w:ind w:left="5760" w:hanging="360"/>
      </w:pPr>
    </w:lvl>
    <w:lvl w:ilvl="8" w:tplc="EBEEC106">
      <w:start w:val="1"/>
      <w:numFmt w:val="lowerRoman"/>
      <w:lvlText w:val="%9."/>
      <w:lvlJc w:val="right"/>
      <w:pPr>
        <w:ind w:left="6480" w:hanging="180"/>
      </w:pPr>
    </w:lvl>
  </w:abstractNum>
  <w:abstractNum w:abstractNumId="175" w15:restartNumberingAfterBreak="0">
    <w:nsid w:val="7D87658E"/>
    <w:multiLevelType w:val="multilevel"/>
    <w:tmpl w:val="74D0D4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6" w15:restartNumberingAfterBreak="0">
    <w:nsid w:val="7DE347C6"/>
    <w:multiLevelType w:val="multilevel"/>
    <w:tmpl w:val="51A6A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E3013AA"/>
    <w:multiLevelType w:val="hybridMultilevel"/>
    <w:tmpl w:val="227EC32C"/>
    <w:lvl w:ilvl="0" w:tplc="F0FEC8B0">
      <w:start w:val="1"/>
      <w:numFmt w:val="decimal"/>
      <w:lvlText w:val="%1."/>
      <w:lvlJc w:val="left"/>
      <w:pPr>
        <w:ind w:left="720" w:hanging="360"/>
      </w:pPr>
    </w:lvl>
    <w:lvl w:ilvl="1" w:tplc="8A08F9A4">
      <w:start w:val="1"/>
      <w:numFmt w:val="lowerLetter"/>
      <w:lvlText w:val="%2."/>
      <w:lvlJc w:val="left"/>
      <w:pPr>
        <w:ind w:left="1440" w:hanging="360"/>
      </w:pPr>
    </w:lvl>
    <w:lvl w:ilvl="2" w:tplc="CDF27512">
      <w:start w:val="1"/>
      <w:numFmt w:val="lowerRoman"/>
      <w:lvlText w:val="%3."/>
      <w:lvlJc w:val="right"/>
      <w:pPr>
        <w:ind w:left="2160" w:hanging="180"/>
      </w:pPr>
    </w:lvl>
    <w:lvl w:ilvl="3" w:tplc="9A620772">
      <w:start w:val="1"/>
      <w:numFmt w:val="decimal"/>
      <w:lvlText w:val="%4."/>
      <w:lvlJc w:val="left"/>
      <w:pPr>
        <w:ind w:left="2880" w:hanging="360"/>
      </w:pPr>
    </w:lvl>
    <w:lvl w:ilvl="4" w:tplc="F76CAB96">
      <w:start w:val="1"/>
      <w:numFmt w:val="lowerLetter"/>
      <w:lvlText w:val="%5."/>
      <w:lvlJc w:val="left"/>
      <w:pPr>
        <w:ind w:left="3600" w:hanging="360"/>
      </w:pPr>
    </w:lvl>
    <w:lvl w:ilvl="5" w:tplc="064CED74">
      <w:start w:val="1"/>
      <w:numFmt w:val="lowerRoman"/>
      <w:lvlText w:val="%6."/>
      <w:lvlJc w:val="right"/>
      <w:pPr>
        <w:ind w:left="4320" w:hanging="180"/>
      </w:pPr>
    </w:lvl>
    <w:lvl w:ilvl="6" w:tplc="05365D48">
      <w:start w:val="1"/>
      <w:numFmt w:val="decimal"/>
      <w:lvlText w:val="%7."/>
      <w:lvlJc w:val="left"/>
      <w:pPr>
        <w:ind w:left="5040" w:hanging="360"/>
      </w:pPr>
    </w:lvl>
    <w:lvl w:ilvl="7" w:tplc="0674D6CA">
      <w:start w:val="1"/>
      <w:numFmt w:val="lowerLetter"/>
      <w:lvlText w:val="%8."/>
      <w:lvlJc w:val="left"/>
      <w:pPr>
        <w:ind w:left="5760" w:hanging="360"/>
      </w:pPr>
    </w:lvl>
    <w:lvl w:ilvl="8" w:tplc="84FA0AE8">
      <w:start w:val="1"/>
      <w:numFmt w:val="lowerRoman"/>
      <w:lvlText w:val="%9."/>
      <w:lvlJc w:val="right"/>
      <w:pPr>
        <w:ind w:left="6480" w:hanging="180"/>
      </w:pPr>
    </w:lvl>
  </w:abstractNum>
  <w:abstractNum w:abstractNumId="178" w15:restartNumberingAfterBreak="0">
    <w:nsid w:val="7E444135"/>
    <w:multiLevelType w:val="multilevel"/>
    <w:tmpl w:val="C0F299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E67C833"/>
    <w:multiLevelType w:val="hybridMultilevel"/>
    <w:tmpl w:val="56FEC998"/>
    <w:lvl w:ilvl="0" w:tplc="79DE9E2A">
      <w:start w:val="1"/>
      <w:numFmt w:val="decimal"/>
      <w:lvlText w:val="%1."/>
      <w:lvlJc w:val="left"/>
      <w:pPr>
        <w:ind w:left="720" w:hanging="360"/>
      </w:pPr>
    </w:lvl>
    <w:lvl w:ilvl="1" w:tplc="351A810C">
      <w:start w:val="1"/>
      <w:numFmt w:val="lowerLetter"/>
      <w:lvlText w:val="%2."/>
      <w:lvlJc w:val="left"/>
      <w:pPr>
        <w:ind w:left="1440" w:hanging="360"/>
      </w:pPr>
    </w:lvl>
    <w:lvl w:ilvl="2" w:tplc="1BDC4260">
      <w:start w:val="1"/>
      <w:numFmt w:val="lowerRoman"/>
      <w:lvlText w:val="%3."/>
      <w:lvlJc w:val="right"/>
      <w:pPr>
        <w:ind w:left="2160" w:hanging="180"/>
      </w:pPr>
    </w:lvl>
    <w:lvl w:ilvl="3" w:tplc="B9F0C800">
      <w:start w:val="1"/>
      <w:numFmt w:val="decimal"/>
      <w:lvlText w:val="%4."/>
      <w:lvlJc w:val="left"/>
      <w:pPr>
        <w:ind w:left="2880" w:hanging="360"/>
      </w:pPr>
    </w:lvl>
    <w:lvl w:ilvl="4" w:tplc="5D88AE3C">
      <w:start w:val="1"/>
      <w:numFmt w:val="lowerLetter"/>
      <w:lvlText w:val="%5."/>
      <w:lvlJc w:val="left"/>
      <w:pPr>
        <w:ind w:left="3600" w:hanging="360"/>
      </w:pPr>
    </w:lvl>
    <w:lvl w:ilvl="5" w:tplc="A5B6C0D4">
      <w:start w:val="1"/>
      <w:numFmt w:val="lowerRoman"/>
      <w:lvlText w:val="%6."/>
      <w:lvlJc w:val="right"/>
      <w:pPr>
        <w:ind w:left="4320" w:hanging="180"/>
      </w:pPr>
    </w:lvl>
    <w:lvl w:ilvl="6" w:tplc="FF24D620">
      <w:start w:val="1"/>
      <w:numFmt w:val="decimal"/>
      <w:lvlText w:val="%7."/>
      <w:lvlJc w:val="left"/>
      <w:pPr>
        <w:ind w:left="5040" w:hanging="360"/>
      </w:pPr>
    </w:lvl>
    <w:lvl w:ilvl="7" w:tplc="1278C4D0">
      <w:start w:val="1"/>
      <w:numFmt w:val="lowerLetter"/>
      <w:lvlText w:val="%8."/>
      <w:lvlJc w:val="left"/>
      <w:pPr>
        <w:ind w:left="5760" w:hanging="360"/>
      </w:pPr>
    </w:lvl>
    <w:lvl w:ilvl="8" w:tplc="ED3CCBF6">
      <w:start w:val="1"/>
      <w:numFmt w:val="lowerRoman"/>
      <w:lvlText w:val="%9."/>
      <w:lvlJc w:val="right"/>
      <w:pPr>
        <w:ind w:left="6480" w:hanging="180"/>
      </w:pPr>
    </w:lvl>
  </w:abstractNum>
  <w:abstractNum w:abstractNumId="180" w15:restartNumberingAfterBreak="0">
    <w:nsid w:val="7EE44CAC"/>
    <w:multiLevelType w:val="multilevel"/>
    <w:tmpl w:val="3D9E654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1" w15:restartNumberingAfterBreak="0">
    <w:nsid w:val="7F0FF8B7"/>
    <w:multiLevelType w:val="hybridMultilevel"/>
    <w:tmpl w:val="050018CC"/>
    <w:lvl w:ilvl="0" w:tplc="8DA6BD30">
      <w:start w:val="7"/>
      <w:numFmt w:val="decimal"/>
      <w:lvlText w:val="%1."/>
      <w:lvlJc w:val="left"/>
      <w:pPr>
        <w:ind w:left="720" w:hanging="360"/>
      </w:pPr>
    </w:lvl>
    <w:lvl w:ilvl="1" w:tplc="8ED27286">
      <w:start w:val="1"/>
      <w:numFmt w:val="lowerLetter"/>
      <w:lvlText w:val="%2."/>
      <w:lvlJc w:val="left"/>
      <w:pPr>
        <w:ind w:left="1440" w:hanging="360"/>
      </w:pPr>
    </w:lvl>
    <w:lvl w:ilvl="2" w:tplc="082611E4">
      <w:start w:val="1"/>
      <w:numFmt w:val="lowerRoman"/>
      <w:lvlText w:val="%3."/>
      <w:lvlJc w:val="right"/>
      <w:pPr>
        <w:ind w:left="2160" w:hanging="180"/>
      </w:pPr>
    </w:lvl>
    <w:lvl w:ilvl="3" w:tplc="A39893C0">
      <w:start w:val="1"/>
      <w:numFmt w:val="decimal"/>
      <w:lvlText w:val="%4."/>
      <w:lvlJc w:val="left"/>
      <w:pPr>
        <w:ind w:left="2880" w:hanging="360"/>
      </w:pPr>
    </w:lvl>
    <w:lvl w:ilvl="4" w:tplc="C520DF00">
      <w:start w:val="1"/>
      <w:numFmt w:val="lowerLetter"/>
      <w:lvlText w:val="%5."/>
      <w:lvlJc w:val="left"/>
      <w:pPr>
        <w:ind w:left="3600" w:hanging="360"/>
      </w:pPr>
    </w:lvl>
    <w:lvl w:ilvl="5" w:tplc="A0D0BC28">
      <w:start w:val="1"/>
      <w:numFmt w:val="lowerRoman"/>
      <w:lvlText w:val="%6."/>
      <w:lvlJc w:val="right"/>
      <w:pPr>
        <w:ind w:left="4320" w:hanging="180"/>
      </w:pPr>
    </w:lvl>
    <w:lvl w:ilvl="6" w:tplc="DD6AAE38">
      <w:start w:val="1"/>
      <w:numFmt w:val="decimal"/>
      <w:lvlText w:val="%7."/>
      <w:lvlJc w:val="left"/>
      <w:pPr>
        <w:ind w:left="5040" w:hanging="360"/>
      </w:pPr>
    </w:lvl>
    <w:lvl w:ilvl="7" w:tplc="4ABC6AEA">
      <w:start w:val="1"/>
      <w:numFmt w:val="lowerLetter"/>
      <w:lvlText w:val="%8."/>
      <w:lvlJc w:val="left"/>
      <w:pPr>
        <w:ind w:left="5760" w:hanging="360"/>
      </w:pPr>
    </w:lvl>
    <w:lvl w:ilvl="8" w:tplc="15303810">
      <w:start w:val="1"/>
      <w:numFmt w:val="lowerRoman"/>
      <w:lvlText w:val="%9."/>
      <w:lvlJc w:val="right"/>
      <w:pPr>
        <w:ind w:left="6480" w:hanging="180"/>
      </w:pPr>
    </w:lvl>
  </w:abstractNum>
  <w:num w:numId="1" w16cid:durableId="341054159">
    <w:abstractNumId w:val="67"/>
  </w:num>
  <w:num w:numId="2" w16cid:durableId="1075012647">
    <w:abstractNumId w:val="89"/>
  </w:num>
  <w:num w:numId="3" w16cid:durableId="1252159873">
    <w:abstractNumId w:val="30"/>
  </w:num>
  <w:num w:numId="4" w16cid:durableId="1877305777">
    <w:abstractNumId w:val="35"/>
  </w:num>
  <w:num w:numId="5" w16cid:durableId="1498182967">
    <w:abstractNumId w:val="77"/>
  </w:num>
  <w:num w:numId="6" w16cid:durableId="1216116415">
    <w:abstractNumId w:val="85"/>
  </w:num>
  <w:num w:numId="7" w16cid:durableId="2146044927">
    <w:abstractNumId w:val="108"/>
  </w:num>
  <w:num w:numId="8" w16cid:durableId="1285890306">
    <w:abstractNumId w:val="145"/>
  </w:num>
  <w:num w:numId="9" w16cid:durableId="1683360676">
    <w:abstractNumId w:val="53"/>
  </w:num>
  <w:num w:numId="10" w16cid:durableId="1329946373">
    <w:abstractNumId w:val="80"/>
  </w:num>
  <w:num w:numId="11" w16cid:durableId="149644146">
    <w:abstractNumId w:val="125"/>
  </w:num>
  <w:num w:numId="12" w16cid:durableId="953054298">
    <w:abstractNumId w:val="79"/>
  </w:num>
  <w:num w:numId="13" w16cid:durableId="1202980867">
    <w:abstractNumId w:val="36"/>
  </w:num>
  <w:num w:numId="14" w16cid:durableId="1163398833">
    <w:abstractNumId w:val="5"/>
  </w:num>
  <w:num w:numId="15" w16cid:durableId="501626743">
    <w:abstractNumId w:val="81"/>
  </w:num>
  <w:num w:numId="16" w16cid:durableId="166678860">
    <w:abstractNumId w:val="84"/>
  </w:num>
  <w:num w:numId="17" w16cid:durableId="1137457151">
    <w:abstractNumId w:val="102"/>
  </w:num>
  <w:num w:numId="18" w16cid:durableId="1165240542">
    <w:abstractNumId w:val="132"/>
  </w:num>
  <w:num w:numId="19" w16cid:durableId="955987564">
    <w:abstractNumId w:val="61"/>
  </w:num>
  <w:num w:numId="20" w16cid:durableId="1651204054">
    <w:abstractNumId w:val="86"/>
  </w:num>
  <w:num w:numId="21" w16cid:durableId="441847834">
    <w:abstractNumId w:val="8"/>
  </w:num>
  <w:num w:numId="22" w16cid:durableId="1290160084">
    <w:abstractNumId w:val="88"/>
  </w:num>
  <w:num w:numId="23" w16cid:durableId="1810440219">
    <w:abstractNumId w:val="38"/>
  </w:num>
  <w:num w:numId="24" w16cid:durableId="350255627">
    <w:abstractNumId w:val="177"/>
  </w:num>
  <w:num w:numId="25" w16cid:durableId="1582249449">
    <w:abstractNumId w:val="41"/>
  </w:num>
  <w:num w:numId="26" w16cid:durableId="2130582868">
    <w:abstractNumId w:val="113"/>
  </w:num>
  <w:num w:numId="27" w16cid:durableId="416942757">
    <w:abstractNumId w:val="96"/>
  </w:num>
  <w:num w:numId="28" w16cid:durableId="1898659307">
    <w:abstractNumId w:val="179"/>
  </w:num>
  <w:num w:numId="29" w16cid:durableId="805047550">
    <w:abstractNumId w:val="173"/>
  </w:num>
  <w:num w:numId="30" w16cid:durableId="615910579">
    <w:abstractNumId w:val="49"/>
  </w:num>
  <w:num w:numId="31" w16cid:durableId="218826853">
    <w:abstractNumId w:val="87"/>
  </w:num>
  <w:num w:numId="32" w16cid:durableId="309989541">
    <w:abstractNumId w:val="127"/>
  </w:num>
  <w:num w:numId="33" w16cid:durableId="1087577227">
    <w:abstractNumId w:val="33"/>
  </w:num>
  <w:num w:numId="34" w16cid:durableId="668825082">
    <w:abstractNumId w:val="23"/>
  </w:num>
  <w:num w:numId="35" w16cid:durableId="1623220898">
    <w:abstractNumId w:val="155"/>
  </w:num>
  <w:num w:numId="36" w16cid:durableId="1628318720">
    <w:abstractNumId w:val="26"/>
  </w:num>
  <w:num w:numId="37" w16cid:durableId="744112278">
    <w:abstractNumId w:val="146"/>
  </w:num>
  <w:num w:numId="38" w16cid:durableId="1629051408">
    <w:abstractNumId w:val="95"/>
  </w:num>
  <w:num w:numId="39" w16cid:durableId="1719206950">
    <w:abstractNumId w:val="12"/>
  </w:num>
  <w:num w:numId="40" w16cid:durableId="1491092958">
    <w:abstractNumId w:val="24"/>
  </w:num>
  <w:num w:numId="41" w16cid:durableId="974410935">
    <w:abstractNumId w:val="93"/>
  </w:num>
  <w:num w:numId="42" w16cid:durableId="2069910600">
    <w:abstractNumId w:val="136"/>
  </w:num>
  <w:num w:numId="43" w16cid:durableId="749276893">
    <w:abstractNumId w:val="101"/>
  </w:num>
  <w:num w:numId="44" w16cid:durableId="919482761">
    <w:abstractNumId w:val="63"/>
  </w:num>
  <w:num w:numId="45" w16cid:durableId="1997685949">
    <w:abstractNumId w:val="50"/>
  </w:num>
  <w:num w:numId="46" w16cid:durableId="112217620">
    <w:abstractNumId w:val="54"/>
  </w:num>
  <w:num w:numId="47" w16cid:durableId="841435890">
    <w:abstractNumId w:val="115"/>
  </w:num>
  <w:num w:numId="48" w16cid:durableId="1270501863">
    <w:abstractNumId w:val="166"/>
  </w:num>
  <w:num w:numId="49" w16cid:durableId="495419153">
    <w:abstractNumId w:val="98"/>
  </w:num>
  <w:num w:numId="50" w16cid:durableId="1363825376">
    <w:abstractNumId w:val="99"/>
  </w:num>
  <w:num w:numId="51" w16cid:durableId="464545580">
    <w:abstractNumId w:val="60"/>
  </w:num>
  <w:num w:numId="52" w16cid:durableId="1747649682">
    <w:abstractNumId w:val="19"/>
  </w:num>
  <w:num w:numId="53" w16cid:durableId="1541358563">
    <w:abstractNumId w:val="64"/>
  </w:num>
  <w:num w:numId="54" w16cid:durableId="26612438">
    <w:abstractNumId w:val="52"/>
  </w:num>
  <w:num w:numId="55" w16cid:durableId="273638596">
    <w:abstractNumId w:val="112"/>
  </w:num>
  <w:num w:numId="56" w16cid:durableId="94450321">
    <w:abstractNumId w:val="73"/>
  </w:num>
  <w:num w:numId="57" w16cid:durableId="1071733674">
    <w:abstractNumId w:val="139"/>
  </w:num>
  <w:num w:numId="58" w16cid:durableId="1948659027">
    <w:abstractNumId w:val="71"/>
  </w:num>
  <w:num w:numId="59" w16cid:durableId="584416620">
    <w:abstractNumId w:val="129"/>
  </w:num>
  <w:num w:numId="60" w16cid:durableId="1781027797">
    <w:abstractNumId w:val="1"/>
  </w:num>
  <w:num w:numId="61" w16cid:durableId="1626353633">
    <w:abstractNumId w:val="22"/>
  </w:num>
  <w:num w:numId="62" w16cid:durableId="412897637">
    <w:abstractNumId w:val="111"/>
  </w:num>
  <w:num w:numId="63" w16cid:durableId="2010671744">
    <w:abstractNumId w:val="11"/>
  </w:num>
  <w:num w:numId="64" w16cid:durableId="1911499158">
    <w:abstractNumId w:val="7"/>
  </w:num>
  <w:num w:numId="65" w16cid:durableId="883252540">
    <w:abstractNumId w:val="117"/>
  </w:num>
  <w:num w:numId="66" w16cid:durableId="1123381966">
    <w:abstractNumId w:val="134"/>
  </w:num>
  <w:num w:numId="67" w16cid:durableId="1702391901">
    <w:abstractNumId w:val="66"/>
  </w:num>
  <w:num w:numId="68" w16cid:durableId="1576084286">
    <w:abstractNumId w:val="91"/>
  </w:num>
  <w:num w:numId="69" w16cid:durableId="586233272">
    <w:abstractNumId w:val="31"/>
  </w:num>
  <w:num w:numId="70" w16cid:durableId="841511960">
    <w:abstractNumId w:val="133"/>
  </w:num>
  <w:num w:numId="71" w16cid:durableId="1224634706">
    <w:abstractNumId w:val="142"/>
  </w:num>
  <w:num w:numId="72" w16cid:durableId="930625725">
    <w:abstractNumId w:val="169"/>
  </w:num>
  <w:num w:numId="73" w16cid:durableId="1127815988">
    <w:abstractNumId w:val="141"/>
  </w:num>
  <w:num w:numId="74" w16cid:durableId="1408725651">
    <w:abstractNumId w:val="167"/>
  </w:num>
  <w:num w:numId="75" w16cid:durableId="1904564004">
    <w:abstractNumId w:val="131"/>
  </w:num>
  <w:num w:numId="76" w16cid:durableId="748580664">
    <w:abstractNumId w:val="181"/>
  </w:num>
  <w:num w:numId="77" w16cid:durableId="1584294821">
    <w:abstractNumId w:val="168"/>
  </w:num>
  <w:num w:numId="78" w16cid:durableId="1249928124">
    <w:abstractNumId w:val="174"/>
  </w:num>
  <w:num w:numId="79" w16cid:durableId="1087307822">
    <w:abstractNumId w:val="45"/>
  </w:num>
  <w:num w:numId="80" w16cid:durableId="590091748">
    <w:abstractNumId w:val="156"/>
  </w:num>
  <w:num w:numId="81" w16cid:durableId="1973367089">
    <w:abstractNumId w:val="100"/>
  </w:num>
  <w:num w:numId="82" w16cid:durableId="95833785">
    <w:abstractNumId w:val="135"/>
  </w:num>
  <w:num w:numId="83" w16cid:durableId="1377857422">
    <w:abstractNumId w:val="70"/>
  </w:num>
  <w:num w:numId="84" w16cid:durableId="2030790260">
    <w:abstractNumId w:val="154"/>
  </w:num>
  <w:num w:numId="85" w16cid:durableId="1435050097">
    <w:abstractNumId w:val="57"/>
  </w:num>
  <w:num w:numId="86" w16cid:durableId="1647931457">
    <w:abstractNumId w:val="14"/>
  </w:num>
  <w:num w:numId="87" w16cid:durableId="52395393">
    <w:abstractNumId w:val="162"/>
  </w:num>
  <w:num w:numId="88" w16cid:durableId="181479756">
    <w:abstractNumId w:val="144"/>
  </w:num>
  <w:num w:numId="89" w16cid:durableId="1995332656">
    <w:abstractNumId w:val="20"/>
  </w:num>
  <w:num w:numId="90" w16cid:durableId="502745221">
    <w:abstractNumId w:val="110"/>
  </w:num>
  <w:num w:numId="91" w16cid:durableId="1922979763">
    <w:abstractNumId w:val="0"/>
  </w:num>
  <w:num w:numId="92" w16cid:durableId="1728071281">
    <w:abstractNumId w:val="4"/>
  </w:num>
  <w:num w:numId="93" w16cid:durableId="1058938774">
    <w:abstractNumId w:val="122"/>
  </w:num>
  <w:num w:numId="94" w16cid:durableId="1473526179">
    <w:abstractNumId w:val="65"/>
  </w:num>
  <w:num w:numId="95" w16cid:durableId="71857689">
    <w:abstractNumId w:val="121"/>
  </w:num>
  <w:num w:numId="96" w16cid:durableId="1785424661">
    <w:abstractNumId w:val="160"/>
  </w:num>
  <w:num w:numId="97" w16cid:durableId="2028482880">
    <w:abstractNumId w:val="18"/>
  </w:num>
  <w:num w:numId="98" w16cid:durableId="686833349">
    <w:abstractNumId w:val="178"/>
  </w:num>
  <w:num w:numId="99" w16cid:durableId="962884914">
    <w:abstractNumId w:val="138"/>
  </w:num>
  <w:num w:numId="100" w16cid:durableId="1326201636">
    <w:abstractNumId w:val="172"/>
  </w:num>
  <w:num w:numId="101" w16cid:durableId="1424258938">
    <w:abstractNumId w:val="97"/>
  </w:num>
  <w:num w:numId="102" w16cid:durableId="1202016033">
    <w:abstractNumId w:val="10"/>
  </w:num>
  <w:num w:numId="103" w16cid:durableId="2028212851">
    <w:abstractNumId w:val="3"/>
  </w:num>
  <w:num w:numId="104" w16cid:durableId="153376321">
    <w:abstractNumId w:val="16"/>
  </w:num>
  <w:num w:numId="105" w16cid:durableId="1901360617">
    <w:abstractNumId w:val="47"/>
  </w:num>
  <w:num w:numId="106" w16cid:durableId="344015460">
    <w:abstractNumId w:val="150"/>
  </w:num>
  <w:num w:numId="107" w16cid:durableId="1526284731">
    <w:abstractNumId w:val="170"/>
  </w:num>
  <w:num w:numId="108" w16cid:durableId="881096429">
    <w:abstractNumId w:val="153"/>
  </w:num>
  <w:num w:numId="109" w16cid:durableId="699161855">
    <w:abstractNumId w:val="42"/>
  </w:num>
  <w:num w:numId="110" w16cid:durableId="1859998791">
    <w:abstractNumId w:val="123"/>
  </w:num>
  <w:num w:numId="111" w16cid:durableId="1143238110">
    <w:abstractNumId w:val="48"/>
  </w:num>
  <w:num w:numId="112" w16cid:durableId="509298447">
    <w:abstractNumId w:val="158"/>
  </w:num>
  <w:num w:numId="113" w16cid:durableId="1631861138">
    <w:abstractNumId w:val="149"/>
  </w:num>
  <w:num w:numId="114" w16cid:durableId="1309045245">
    <w:abstractNumId w:val="157"/>
  </w:num>
  <w:num w:numId="115" w16cid:durableId="606159577">
    <w:abstractNumId w:val="40"/>
  </w:num>
  <w:num w:numId="116" w16cid:durableId="1323437237">
    <w:abstractNumId w:val="119"/>
  </w:num>
  <w:num w:numId="117" w16cid:durableId="1692023982">
    <w:abstractNumId w:val="55"/>
  </w:num>
  <w:num w:numId="118" w16cid:durableId="1107431934">
    <w:abstractNumId w:val="75"/>
  </w:num>
  <w:num w:numId="119" w16cid:durableId="1242519049">
    <w:abstractNumId w:val="68"/>
  </w:num>
  <w:num w:numId="120" w16cid:durableId="1799639994">
    <w:abstractNumId w:val="104"/>
  </w:num>
  <w:num w:numId="121" w16cid:durableId="1522276626">
    <w:abstractNumId w:val="171"/>
  </w:num>
  <w:num w:numId="122" w16cid:durableId="632641313">
    <w:abstractNumId w:val="58"/>
  </w:num>
  <w:num w:numId="123" w16cid:durableId="1959948162">
    <w:abstractNumId w:val="148"/>
  </w:num>
  <w:num w:numId="124" w16cid:durableId="1720013278">
    <w:abstractNumId w:val="51"/>
  </w:num>
  <w:num w:numId="125" w16cid:durableId="635792706">
    <w:abstractNumId w:val="116"/>
  </w:num>
  <w:num w:numId="126" w16cid:durableId="293366799">
    <w:abstractNumId w:val="176"/>
  </w:num>
  <w:num w:numId="127" w16cid:durableId="540750095">
    <w:abstractNumId w:val="59"/>
  </w:num>
  <w:num w:numId="128" w16cid:durableId="169954632">
    <w:abstractNumId w:val="118"/>
  </w:num>
  <w:num w:numId="129" w16cid:durableId="1952199632">
    <w:abstractNumId w:val="56"/>
  </w:num>
  <w:num w:numId="130" w16cid:durableId="823620819">
    <w:abstractNumId w:val="90"/>
  </w:num>
  <w:num w:numId="131" w16cid:durableId="984163648">
    <w:abstractNumId w:val="83"/>
  </w:num>
  <w:num w:numId="132" w16cid:durableId="1850098862">
    <w:abstractNumId w:val="44"/>
  </w:num>
  <w:num w:numId="133" w16cid:durableId="1141925779">
    <w:abstractNumId w:val="78"/>
  </w:num>
  <w:num w:numId="134" w16cid:durableId="1460957377">
    <w:abstractNumId w:val="76"/>
  </w:num>
  <w:num w:numId="135" w16cid:durableId="1426537869">
    <w:abstractNumId w:val="32"/>
  </w:num>
  <w:num w:numId="136" w16cid:durableId="1822498063">
    <w:abstractNumId w:val="39"/>
  </w:num>
  <w:num w:numId="137" w16cid:durableId="1365447971">
    <w:abstractNumId w:val="37"/>
  </w:num>
  <w:num w:numId="138" w16cid:durableId="1651596445">
    <w:abstractNumId w:val="72"/>
  </w:num>
  <w:num w:numId="139" w16cid:durableId="1243107914">
    <w:abstractNumId w:val="29"/>
  </w:num>
  <w:num w:numId="140" w16cid:durableId="787552059">
    <w:abstractNumId w:val="130"/>
  </w:num>
  <w:num w:numId="141" w16cid:durableId="828441415">
    <w:abstractNumId w:val="6"/>
  </w:num>
  <w:num w:numId="142" w16cid:durableId="1247496218">
    <w:abstractNumId w:val="17"/>
  </w:num>
  <w:num w:numId="143" w16cid:durableId="626398647">
    <w:abstractNumId w:val="114"/>
  </w:num>
  <w:num w:numId="144" w16cid:durableId="627514732">
    <w:abstractNumId w:val="164"/>
  </w:num>
  <w:num w:numId="145" w16cid:durableId="1468358654">
    <w:abstractNumId w:val="163"/>
  </w:num>
  <w:num w:numId="146" w16cid:durableId="1534076152">
    <w:abstractNumId w:val="82"/>
  </w:num>
  <w:num w:numId="147" w16cid:durableId="1346980540">
    <w:abstractNumId w:val="92"/>
  </w:num>
  <w:num w:numId="148" w16cid:durableId="1084454467">
    <w:abstractNumId w:val="151"/>
  </w:num>
  <w:num w:numId="149" w16cid:durableId="1729380201">
    <w:abstractNumId w:val="107"/>
  </w:num>
  <w:num w:numId="150" w16cid:durableId="591550683">
    <w:abstractNumId w:val="109"/>
  </w:num>
  <w:num w:numId="151" w16cid:durableId="1410349161">
    <w:abstractNumId w:val="128"/>
  </w:num>
  <w:num w:numId="152" w16cid:durableId="1198085229">
    <w:abstractNumId w:val="175"/>
  </w:num>
  <w:num w:numId="153" w16cid:durableId="1472482835">
    <w:abstractNumId w:val="69"/>
  </w:num>
  <w:num w:numId="154" w16cid:durableId="666635000">
    <w:abstractNumId w:val="137"/>
  </w:num>
  <w:num w:numId="155" w16cid:durableId="2067295054">
    <w:abstractNumId w:val="120"/>
  </w:num>
  <w:num w:numId="156" w16cid:durableId="1221600145">
    <w:abstractNumId w:val="21"/>
  </w:num>
  <w:num w:numId="157" w16cid:durableId="1156606668">
    <w:abstractNumId w:val="28"/>
  </w:num>
  <w:num w:numId="158" w16cid:durableId="869993506">
    <w:abstractNumId w:val="180"/>
  </w:num>
  <w:num w:numId="159" w16cid:durableId="233781796">
    <w:abstractNumId w:val="46"/>
  </w:num>
  <w:num w:numId="160" w16cid:durableId="498736957">
    <w:abstractNumId w:val="27"/>
  </w:num>
  <w:num w:numId="161" w16cid:durableId="31081457">
    <w:abstractNumId w:val="106"/>
  </w:num>
  <w:num w:numId="162" w16cid:durableId="1516462909">
    <w:abstractNumId w:val="25"/>
  </w:num>
  <w:num w:numId="163" w16cid:durableId="929116261">
    <w:abstractNumId w:val="103"/>
  </w:num>
  <w:num w:numId="164" w16cid:durableId="542792818">
    <w:abstractNumId w:val="105"/>
  </w:num>
  <w:num w:numId="165" w16cid:durableId="1736007544">
    <w:abstractNumId w:val="2"/>
  </w:num>
  <w:num w:numId="166" w16cid:durableId="1985086708">
    <w:abstractNumId w:val="62"/>
  </w:num>
  <w:num w:numId="167" w16cid:durableId="2060977415">
    <w:abstractNumId w:val="165"/>
  </w:num>
  <w:num w:numId="168" w16cid:durableId="1967589559">
    <w:abstractNumId w:val="94"/>
  </w:num>
  <w:num w:numId="169" w16cid:durableId="160508191">
    <w:abstractNumId w:val="43"/>
  </w:num>
  <w:num w:numId="170" w16cid:durableId="836269794">
    <w:abstractNumId w:val="15"/>
  </w:num>
  <w:num w:numId="171" w16cid:durableId="1700350316">
    <w:abstractNumId w:val="74"/>
  </w:num>
  <w:num w:numId="172" w16cid:durableId="1064524160">
    <w:abstractNumId w:val="147"/>
  </w:num>
  <w:num w:numId="173" w16cid:durableId="1809663330">
    <w:abstractNumId w:val="143"/>
  </w:num>
  <w:num w:numId="174" w16cid:durableId="628055733">
    <w:abstractNumId w:val="34"/>
  </w:num>
  <w:num w:numId="175" w16cid:durableId="503402641">
    <w:abstractNumId w:val="124"/>
  </w:num>
  <w:num w:numId="176" w16cid:durableId="1212501508">
    <w:abstractNumId w:val="140"/>
  </w:num>
  <w:num w:numId="177" w16cid:durableId="1522936127">
    <w:abstractNumId w:val="159"/>
  </w:num>
  <w:num w:numId="178" w16cid:durableId="752161442">
    <w:abstractNumId w:val="9"/>
  </w:num>
  <w:num w:numId="179" w16cid:durableId="170145774">
    <w:abstractNumId w:val="126"/>
  </w:num>
  <w:num w:numId="180" w16cid:durableId="1695839825">
    <w:abstractNumId w:val="13"/>
  </w:num>
  <w:num w:numId="181" w16cid:durableId="684090254">
    <w:abstractNumId w:val="152"/>
  </w:num>
  <w:num w:numId="182" w16cid:durableId="1192232209">
    <w:abstractNumId w:val="161"/>
  </w:num>
  <w:numIdMacAtCleanup w:val="1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ison,Teresa">
    <w15:presenceInfo w15:providerId="AD" w15:userId="S::tdh28@drexel.edu::2b6c6ed2-d395-429d-a2ef-fd8391ca3731"/>
  </w15:person>
  <w15:person w15:author="Chopra,Anubha">
    <w15:presenceInfo w15:providerId="AD" w15:userId="S::ac4296@drexel.edu::8ff64888-1d5c-4925-b981-19cc33790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1"/>
    <w:rsid w:val="00176BBF"/>
    <w:rsid w:val="002C6B03"/>
    <w:rsid w:val="00364C4C"/>
    <w:rsid w:val="003918BC"/>
    <w:rsid w:val="004A4134"/>
    <w:rsid w:val="004E20F6"/>
    <w:rsid w:val="00550A67"/>
    <w:rsid w:val="005C4413"/>
    <w:rsid w:val="00722E51"/>
    <w:rsid w:val="007D1AE1"/>
    <w:rsid w:val="00844105"/>
    <w:rsid w:val="00A103D1"/>
    <w:rsid w:val="00AD507B"/>
    <w:rsid w:val="00B12337"/>
    <w:rsid w:val="00C31471"/>
    <w:rsid w:val="00C92A15"/>
    <w:rsid w:val="00CC3B2B"/>
    <w:rsid w:val="00E83043"/>
    <w:rsid w:val="00F02211"/>
    <w:rsid w:val="00F170FC"/>
    <w:rsid w:val="03F1AEA4"/>
    <w:rsid w:val="055B78A7"/>
    <w:rsid w:val="05E737D1"/>
    <w:rsid w:val="084C9398"/>
    <w:rsid w:val="0A523CD0"/>
    <w:rsid w:val="0A8B8477"/>
    <w:rsid w:val="0B91BF21"/>
    <w:rsid w:val="0C86FDCC"/>
    <w:rsid w:val="0D3B2597"/>
    <w:rsid w:val="11713E66"/>
    <w:rsid w:val="13030605"/>
    <w:rsid w:val="16F37416"/>
    <w:rsid w:val="17D80EA1"/>
    <w:rsid w:val="19281688"/>
    <w:rsid w:val="1B615DF7"/>
    <w:rsid w:val="1C470887"/>
    <w:rsid w:val="1DDABB97"/>
    <w:rsid w:val="1EB280D7"/>
    <w:rsid w:val="1F118DE1"/>
    <w:rsid w:val="1F83B7C7"/>
    <w:rsid w:val="201C8D0F"/>
    <w:rsid w:val="20AA7585"/>
    <w:rsid w:val="20E84820"/>
    <w:rsid w:val="21AB0A6B"/>
    <w:rsid w:val="26FC1053"/>
    <w:rsid w:val="27687A10"/>
    <w:rsid w:val="29FDB44A"/>
    <w:rsid w:val="2D0DBBCC"/>
    <w:rsid w:val="3073A4BB"/>
    <w:rsid w:val="31A49A01"/>
    <w:rsid w:val="320926BF"/>
    <w:rsid w:val="330EEF22"/>
    <w:rsid w:val="33270E53"/>
    <w:rsid w:val="34D91B64"/>
    <w:rsid w:val="3618F553"/>
    <w:rsid w:val="37B70442"/>
    <w:rsid w:val="383683F6"/>
    <w:rsid w:val="3CAD7553"/>
    <w:rsid w:val="43C3608D"/>
    <w:rsid w:val="4A986A36"/>
    <w:rsid w:val="4C3B99AB"/>
    <w:rsid w:val="4C567ACD"/>
    <w:rsid w:val="501DCAD1"/>
    <w:rsid w:val="54310A7E"/>
    <w:rsid w:val="54FAEEED"/>
    <w:rsid w:val="56B83600"/>
    <w:rsid w:val="582F9B66"/>
    <w:rsid w:val="59CB8562"/>
    <w:rsid w:val="5AA9D949"/>
    <w:rsid w:val="5D7F4E57"/>
    <w:rsid w:val="5DC83CD7"/>
    <w:rsid w:val="5F9F865A"/>
    <w:rsid w:val="606D0B2A"/>
    <w:rsid w:val="60E7C1AE"/>
    <w:rsid w:val="61009040"/>
    <w:rsid w:val="6176B129"/>
    <w:rsid w:val="61D10519"/>
    <w:rsid w:val="62725F04"/>
    <w:rsid w:val="63A5806E"/>
    <w:rsid w:val="65135089"/>
    <w:rsid w:val="652DE8C5"/>
    <w:rsid w:val="666034D6"/>
    <w:rsid w:val="66C74BA8"/>
    <w:rsid w:val="677BE8F7"/>
    <w:rsid w:val="678F6128"/>
    <w:rsid w:val="68CCFA4F"/>
    <w:rsid w:val="6A2D6F2F"/>
    <w:rsid w:val="6AFAB6FE"/>
    <w:rsid w:val="6CE171BE"/>
    <w:rsid w:val="6F48DAB3"/>
    <w:rsid w:val="6F7C2F41"/>
    <w:rsid w:val="71F11E4E"/>
    <w:rsid w:val="726734D5"/>
    <w:rsid w:val="76141C90"/>
    <w:rsid w:val="7714C274"/>
    <w:rsid w:val="7739CD6C"/>
    <w:rsid w:val="797F252D"/>
    <w:rsid w:val="79B29714"/>
    <w:rsid w:val="7A9EB94A"/>
    <w:rsid w:val="7C687B50"/>
    <w:rsid w:val="7D76D2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AE32"/>
  <w15:chartTrackingRefBased/>
  <w15:docId w15:val="{FA511446-4CE2-EF41-8A9E-FCDBE951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1AE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D1AE1"/>
  </w:style>
  <w:style w:type="character" w:customStyle="1" w:styleId="eop">
    <w:name w:val="eop"/>
    <w:basedOn w:val="DefaultParagraphFont"/>
    <w:rsid w:val="007D1AE1"/>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31471"/>
    <w:rPr>
      <w:sz w:val="16"/>
      <w:szCs w:val="16"/>
    </w:rPr>
  </w:style>
  <w:style w:type="paragraph" w:styleId="CommentText">
    <w:name w:val="annotation text"/>
    <w:basedOn w:val="Normal"/>
    <w:link w:val="CommentTextChar"/>
    <w:uiPriority w:val="99"/>
    <w:unhideWhenUsed/>
    <w:rsid w:val="00C31471"/>
    <w:rPr>
      <w:sz w:val="20"/>
      <w:szCs w:val="20"/>
    </w:rPr>
  </w:style>
  <w:style w:type="character" w:customStyle="1" w:styleId="CommentTextChar">
    <w:name w:val="Comment Text Char"/>
    <w:basedOn w:val="DefaultParagraphFont"/>
    <w:link w:val="CommentText"/>
    <w:uiPriority w:val="99"/>
    <w:rsid w:val="00C31471"/>
    <w:rPr>
      <w:sz w:val="20"/>
      <w:szCs w:val="20"/>
    </w:rPr>
  </w:style>
  <w:style w:type="paragraph" w:styleId="CommentSubject">
    <w:name w:val="annotation subject"/>
    <w:basedOn w:val="CommentText"/>
    <w:next w:val="CommentText"/>
    <w:link w:val="CommentSubjectChar"/>
    <w:uiPriority w:val="99"/>
    <w:semiHidden/>
    <w:unhideWhenUsed/>
    <w:rsid w:val="00C31471"/>
    <w:rPr>
      <w:b/>
      <w:bCs/>
    </w:rPr>
  </w:style>
  <w:style w:type="character" w:customStyle="1" w:styleId="CommentSubjectChar">
    <w:name w:val="Comment Subject Char"/>
    <w:basedOn w:val="CommentTextChar"/>
    <w:link w:val="CommentSubject"/>
    <w:uiPriority w:val="99"/>
    <w:semiHidden/>
    <w:rsid w:val="00C31471"/>
    <w:rPr>
      <w:b/>
      <w:bCs/>
      <w:sz w:val="20"/>
      <w:szCs w:val="20"/>
    </w:rPr>
  </w:style>
  <w:style w:type="paragraph" w:styleId="Revision">
    <w:name w:val="Revision"/>
    <w:hidden/>
    <w:uiPriority w:val="99"/>
    <w:semiHidden/>
    <w:rsid w:val="00550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729598">
      <w:bodyDiv w:val="1"/>
      <w:marLeft w:val="0"/>
      <w:marRight w:val="0"/>
      <w:marTop w:val="0"/>
      <w:marBottom w:val="0"/>
      <w:divBdr>
        <w:top w:val="none" w:sz="0" w:space="0" w:color="auto"/>
        <w:left w:val="none" w:sz="0" w:space="0" w:color="auto"/>
        <w:bottom w:val="none" w:sz="0" w:space="0" w:color="auto"/>
        <w:right w:val="none" w:sz="0" w:space="0" w:color="auto"/>
      </w:divBdr>
      <w:divsChild>
        <w:div w:id="1674213646">
          <w:marLeft w:val="0"/>
          <w:marRight w:val="0"/>
          <w:marTop w:val="0"/>
          <w:marBottom w:val="0"/>
          <w:divBdr>
            <w:top w:val="none" w:sz="0" w:space="0" w:color="auto"/>
            <w:left w:val="none" w:sz="0" w:space="0" w:color="auto"/>
            <w:bottom w:val="none" w:sz="0" w:space="0" w:color="auto"/>
            <w:right w:val="none" w:sz="0" w:space="0" w:color="auto"/>
          </w:divBdr>
          <w:divsChild>
            <w:div w:id="178812374">
              <w:marLeft w:val="0"/>
              <w:marRight w:val="0"/>
              <w:marTop w:val="0"/>
              <w:marBottom w:val="0"/>
              <w:divBdr>
                <w:top w:val="none" w:sz="0" w:space="0" w:color="auto"/>
                <w:left w:val="none" w:sz="0" w:space="0" w:color="auto"/>
                <w:bottom w:val="none" w:sz="0" w:space="0" w:color="auto"/>
                <w:right w:val="none" w:sz="0" w:space="0" w:color="auto"/>
              </w:divBdr>
            </w:div>
            <w:div w:id="1119254775">
              <w:marLeft w:val="0"/>
              <w:marRight w:val="0"/>
              <w:marTop w:val="0"/>
              <w:marBottom w:val="0"/>
              <w:divBdr>
                <w:top w:val="none" w:sz="0" w:space="0" w:color="auto"/>
                <w:left w:val="none" w:sz="0" w:space="0" w:color="auto"/>
                <w:bottom w:val="none" w:sz="0" w:space="0" w:color="auto"/>
                <w:right w:val="none" w:sz="0" w:space="0" w:color="auto"/>
              </w:divBdr>
            </w:div>
            <w:div w:id="1123428605">
              <w:marLeft w:val="0"/>
              <w:marRight w:val="0"/>
              <w:marTop w:val="0"/>
              <w:marBottom w:val="0"/>
              <w:divBdr>
                <w:top w:val="none" w:sz="0" w:space="0" w:color="auto"/>
                <w:left w:val="none" w:sz="0" w:space="0" w:color="auto"/>
                <w:bottom w:val="none" w:sz="0" w:space="0" w:color="auto"/>
                <w:right w:val="none" w:sz="0" w:space="0" w:color="auto"/>
              </w:divBdr>
            </w:div>
            <w:div w:id="351539163">
              <w:marLeft w:val="0"/>
              <w:marRight w:val="0"/>
              <w:marTop w:val="0"/>
              <w:marBottom w:val="0"/>
              <w:divBdr>
                <w:top w:val="none" w:sz="0" w:space="0" w:color="auto"/>
                <w:left w:val="none" w:sz="0" w:space="0" w:color="auto"/>
                <w:bottom w:val="none" w:sz="0" w:space="0" w:color="auto"/>
                <w:right w:val="none" w:sz="0" w:space="0" w:color="auto"/>
              </w:divBdr>
            </w:div>
            <w:div w:id="1232305234">
              <w:marLeft w:val="0"/>
              <w:marRight w:val="0"/>
              <w:marTop w:val="0"/>
              <w:marBottom w:val="0"/>
              <w:divBdr>
                <w:top w:val="none" w:sz="0" w:space="0" w:color="auto"/>
                <w:left w:val="none" w:sz="0" w:space="0" w:color="auto"/>
                <w:bottom w:val="none" w:sz="0" w:space="0" w:color="auto"/>
                <w:right w:val="none" w:sz="0" w:space="0" w:color="auto"/>
              </w:divBdr>
            </w:div>
            <w:div w:id="2031299872">
              <w:marLeft w:val="0"/>
              <w:marRight w:val="0"/>
              <w:marTop w:val="0"/>
              <w:marBottom w:val="0"/>
              <w:divBdr>
                <w:top w:val="none" w:sz="0" w:space="0" w:color="auto"/>
                <w:left w:val="none" w:sz="0" w:space="0" w:color="auto"/>
                <w:bottom w:val="none" w:sz="0" w:space="0" w:color="auto"/>
                <w:right w:val="none" w:sz="0" w:space="0" w:color="auto"/>
              </w:divBdr>
            </w:div>
            <w:div w:id="1531842601">
              <w:marLeft w:val="0"/>
              <w:marRight w:val="0"/>
              <w:marTop w:val="0"/>
              <w:marBottom w:val="0"/>
              <w:divBdr>
                <w:top w:val="none" w:sz="0" w:space="0" w:color="auto"/>
                <w:left w:val="none" w:sz="0" w:space="0" w:color="auto"/>
                <w:bottom w:val="none" w:sz="0" w:space="0" w:color="auto"/>
                <w:right w:val="none" w:sz="0" w:space="0" w:color="auto"/>
              </w:divBdr>
            </w:div>
            <w:div w:id="1990136536">
              <w:marLeft w:val="0"/>
              <w:marRight w:val="0"/>
              <w:marTop w:val="0"/>
              <w:marBottom w:val="0"/>
              <w:divBdr>
                <w:top w:val="none" w:sz="0" w:space="0" w:color="auto"/>
                <w:left w:val="none" w:sz="0" w:space="0" w:color="auto"/>
                <w:bottom w:val="none" w:sz="0" w:space="0" w:color="auto"/>
                <w:right w:val="none" w:sz="0" w:space="0" w:color="auto"/>
              </w:divBdr>
            </w:div>
            <w:div w:id="1781602963">
              <w:marLeft w:val="0"/>
              <w:marRight w:val="0"/>
              <w:marTop w:val="0"/>
              <w:marBottom w:val="0"/>
              <w:divBdr>
                <w:top w:val="none" w:sz="0" w:space="0" w:color="auto"/>
                <w:left w:val="none" w:sz="0" w:space="0" w:color="auto"/>
                <w:bottom w:val="none" w:sz="0" w:space="0" w:color="auto"/>
                <w:right w:val="none" w:sz="0" w:space="0" w:color="auto"/>
              </w:divBdr>
            </w:div>
            <w:div w:id="2020351542">
              <w:marLeft w:val="0"/>
              <w:marRight w:val="0"/>
              <w:marTop w:val="0"/>
              <w:marBottom w:val="0"/>
              <w:divBdr>
                <w:top w:val="none" w:sz="0" w:space="0" w:color="auto"/>
                <w:left w:val="none" w:sz="0" w:space="0" w:color="auto"/>
                <w:bottom w:val="none" w:sz="0" w:space="0" w:color="auto"/>
                <w:right w:val="none" w:sz="0" w:space="0" w:color="auto"/>
              </w:divBdr>
            </w:div>
            <w:div w:id="1780173576">
              <w:marLeft w:val="0"/>
              <w:marRight w:val="0"/>
              <w:marTop w:val="0"/>
              <w:marBottom w:val="0"/>
              <w:divBdr>
                <w:top w:val="none" w:sz="0" w:space="0" w:color="auto"/>
                <w:left w:val="none" w:sz="0" w:space="0" w:color="auto"/>
                <w:bottom w:val="none" w:sz="0" w:space="0" w:color="auto"/>
                <w:right w:val="none" w:sz="0" w:space="0" w:color="auto"/>
              </w:divBdr>
            </w:div>
            <w:div w:id="664667715">
              <w:marLeft w:val="0"/>
              <w:marRight w:val="0"/>
              <w:marTop w:val="0"/>
              <w:marBottom w:val="0"/>
              <w:divBdr>
                <w:top w:val="none" w:sz="0" w:space="0" w:color="auto"/>
                <w:left w:val="none" w:sz="0" w:space="0" w:color="auto"/>
                <w:bottom w:val="none" w:sz="0" w:space="0" w:color="auto"/>
                <w:right w:val="none" w:sz="0" w:space="0" w:color="auto"/>
              </w:divBdr>
            </w:div>
            <w:div w:id="4405707">
              <w:marLeft w:val="0"/>
              <w:marRight w:val="0"/>
              <w:marTop w:val="0"/>
              <w:marBottom w:val="0"/>
              <w:divBdr>
                <w:top w:val="none" w:sz="0" w:space="0" w:color="auto"/>
                <w:left w:val="none" w:sz="0" w:space="0" w:color="auto"/>
                <w:bottom w:val="none" w:sz="0" w:space="0" w:color="auto"/>
                <w:right w:val="none" w:sz="0" w:space="0" w:color="auto"/>
              </w:divBdr>
            </w:div>
            <w:div w:id="673532724">
              <w:marLeft w:val="0"/>
              <w:marRight w:val="0"/>
              <w:marTop w:val="0"/>
              <w:marBottom w:val="0"/>
              <w:divBdr>
                <w:top w:val="none" w:sz="0" w:space="0" w:color="auto"/>
                <w:left w:val="none" w:sz="0" w:space="0" w:color="auto"/>
                <w:bottom w:val="none" w:sz="0" w:space="0" w:color="auto"/>
                <w:right w:val="none" w:sz="0" w:space="0" w:color="auto"/>
              </w:divBdr>
            </w:div>
            <w:div w:id="149564420">
              <w:marLeft w:val="0"/>
              <w:marRight w:val="0"/>
              <w:marTop w:val="0"/>
              <w:marBottom w:val="0"/>
              <w:divBdr>
                <w:top w:val="none" w:sz="0" w:space="0" w:color="auto"/>
                <w:left w:val="none" w:sz="0" w:space="0" w:color="auto"/>
                <w:bottom w:val="none" w:sz="0" w:space="0" w:color="auto"/>
                <w:right w:val="none" w:sz="0" w:space="0" w:color="auto"/>
              </w:divBdr>
            </w:div>
            <w:div w:id="530342881">
              <w:marLeft w:val="0"/>
              <w:marRight w:val="0"/>
              <w:marTop w:val="0"/>
              <w:marBottom w:val="0"/>
              <w:divBdr>
                <w:top w:val="none" w:sz="0" w:space="0" w:color="auto"/>
                <w:left w:val="none" w:sz="0" w:space="0" w:color="auto"/>
                <w:bottom w:val="none" w:sz="0" w:space="0" w:color="auto"/>
                <w:right w:val="none" w:sz="0" w:space="0" w:color="auto"/>
              </w:divBdr>
            </w:div>
            <w:div w:id="1177158686">
              <w:marLeft w:val="0"/>
              <w:marRight w:val="0"/>
              <w:marTop w:val="0"/>
              <w:marBottom w:val="0"/>
              <w:divBdr>
                <w:top w:val="none" w:sz="0" w:space="0" w:color="auto"/>
                <w:left w:val="none" w:sz="0" w:space="0" w:color="auto"/>
                <w:bottom w:val="none" w:sz="0" w:space="0" w:color="auto"/>
                <w:right w:val="none" w:sz="0" w:space="0" w:color="auto"/>
              </w:divBdr>
            </w:div>
            <w:div w:id="1264263801">
              <w:marLeft w:val="0"/>
              <w:marRight w:val="0"/>
              <w:marTop w:val="0"/>
              <w:marBottom w:val="0"/>
              <w:divBdr>
                <w:top w:val="none" w:sz="0" w:space="0" w:color="auto"/>
                <w:left w:val="none" w:sz="0" w:space="0" w:color="auto"/>
                <w:bottom w:val="none" w:sz="0" w:space="0" w:color="auto"/>
                <w:right w:val="none" w:sz="0" w:space="0" w:color="auto"/>
              </w:divBdr>
            </w:div>
            <w:div w:id="384918405">
              <w:marLeft w:val="0"/>
              <w:marRight w:val="0"/>
              <w:marTop w:val="0"/>
              <w:marBottom w:val="0"/>
              <w:divBdr>
                <w:top w:val="none" w:sz="0" w:space="0" w:color="auto"/>
                <w:left w:val="none" w:sz="0" w:space="0" w:color="auto"/>
                <w:bottom w:val="none" w:sz="0" w:space="0" w:color="auto"/>
                <w:right w:val="none" w:sz="0" w:space="0" w:color="auto"/>
              </w:divBdr>
            </w:div>
            <w:div w:id="559293849">
              <w:marLeft w:val="0"/>
              <w:marRight w:val="0"/>
              <w:marTop w:val="0"/>
              <w:marBottom w:val="0"/>
              <w:divBdr>
                <w:top w:val="none" w:sz="0" w:space="0" w:color="auto"/>
                <w:left w:val="none" w:sz="0" w:space="0" w:color="auto"/>
                <w:bottom w:val="none" w:sz="0" w:space="0" w:color="auto"/>
                <w:right w:val="none" w:sz="0" w:space="0" w:color="auto"/>
              </w:divBdr>
            </w:div>
            <w:div w:id="2059010735">
              <w:marLeft w:val="0"/>
              <w:marRight w:val="0"/>
              <w:marTop w:val="0"/>
              <w:marBottom w:val="0"/>
              <w:divBdr>
                <w:top w:val="none" w:sz="0" w:space="0" w:color="auto"/>
                <w:left w:val="none" w:sz="0" w:space="0" w:color="auto"/>
                <w:bottom w:val="none" w:sz="0" w:space="0" w:color="auto"/>
                <w:right w:val="none" w:sz="0" w:space="0" w:color="auto"/>
              </w:divBdr>
            </w:div>
            <w:div w:id="2007895924">
              <w:marLeft w:val="0"/>
              <w:marRight w:val="0"/>
              <w:marTop w:val="0"/>
              <w:marBottom w:val="0"/>
              <w:divBdr>
                <w:top w:val="none" w:sz="0" w:space="0" w:color="auto"/>
                <w:left w:val="none" w:sz="0" w:space="0" w:color="auto"/>
                <w:bottom w:val="none" w:sz="0" w:space="0" w:color="auto"/>
                <w:right w:val="none" w:sz="0" w:space="0" w:color="auto"/>
              </w:divBdr>
            </w:div>
            <w:div w:id="1490366763">
              <w:marLeft w:val="0"/>
              <w:marRight w:val="0"/>
              <w:marTop w:val="0"/>
              <w:marBottom w:val="0"/>
              <w:divBdr>
                <w:top w:val="none" w:sz="0" w:space="0" w:color="auto"/>
                <w:left w:val="none" w:sz="0" w:space="0" w:color="auto"/>
                <w:bottom w:val="none" w:sz="0" w:space="0" w:color="auto"/>
                <w:right w:val="none" w:sz="0" w:space="0" w:color="auto"/>
              </w:divBdr>
            </w:div>
            <w:div w:id="1367218484">
              <w:marLeft w:val="0"/>
              <w:marRight w:val="0"/>
              <w:marTop w:val="0"/>
              <w:marBottom w:val="0"/>
              <w:divBdr>
                <w:top w:val="none" w:sz="0" w:space="0" w:color="auto"/>
                <w:left w:val="none" w:sz="0" w:space="0" w:color="auto"/>
                <w:bottom w:val="none" w:sz="0" w:space="0" w:color="auto"/>
                <w:right w:val="none" w:sz="0" w:space="0" w:color="auto"/>
              </w:divBdr>
            </w:div>
            <w:div w:id="1194224373">
              <w:marLeft w:val="0"/>
              <w:marRight w:val="0"/>
              <w:marTop w:val="0"/>
              <w:marBottom w:val="0"/>
              <w:divBdr>
                <w:top w:val="none" w:sz="0" w:space="0" w:color="auto"/>
                <w:left w:val="none" w:sz="0" w:space="0" w:color="auto"/>
                <w:bottom w:val="none" w:sz="0" w:space="0" w:color="auto"/>
                <w:right w:val="none" w:sz="0" w:space="0" w:color="auto"/>
              </w:divBdr>
            </w:div>
          </w:divsChild>
        </w:div>
        <w:div w:id="2017924126">
          <w:marLeft w:val="0"/>
          <w:marRight w:val="0"/>
          <w:marTop w:val="0"/>
          <w:marBottom w:val="0"/>
          <w:divBdr>
            <w:top w:val="none" w:sz="0" w:space="0" w:color="auto"/>
            <w:left w:val="none" w:sz="0" w:space="0" w:color="auto"/>
            <w:bottom w:val="none" w:sz="0" w:space="0" w:color="auto"/>
            <w:right w:val="none" w:sz="0" w:space="0" w:color="auto"/>
          </w:divBdr>
          <w:divsChild>
            <w:div w:id="901062551">
              <w:marLeft w:val="0"/>
              <w:marRight w:val="0"/>
              <w:marTop w:val="0"/>
              <w:marBottom w:val="0"/>
              <w:divBdr>
                <w:top w:val="none" w:sz="0" w:space="0" w:color="auto"/>
                <w:left w:val="none" w:sz="0" w:space="0" w:color="auto"/>
                <w:bottom w:val="none" w:sz="0" w:space="0" w:color="auto"/>
                <w:right w:val="none" w:sz="0" w:space="0" w:color="auto"/>
              </w:divBdr>
            </w:div>
            <w:div w:id="1482044343">
              <w:marLeft w:val="0"/>
              <w:marRight w:val="0"/>
              <w:marTop w:val="0"/>
              <w:marBottom w:val="0"/>
              <w:divBdr>
                <w:top w:val="none" w:sz="0" w:space="0" w:color="auto"/>
                <w:left w:val="none" w:sz="0" w:space="0" w:color="auto"/>
                <w:bottom w:val="none" w:sz="0" w:space="0" w:color="auto"/>
                <w:right w:val="none" w:sz="0" w:space="0" w:color="auto"/>
              </w:divBdr>
            </w:div>
            <w:div w:id="119686869">
              <w:marLeft w:val="0"/>
              <w:marRight w:val="0"/>
              <w:marTop w:val="0"/>
              <w:marBottom w:val="0"/>
              <w:divBdr>
                <w:top w:val="none" w:sz="0" w:space="0" w:color="auto"/>
                <w:left w:val="none" w:sz="0" w:space="0" w:color="auto"/>
                <w:bottom w:val="none" w:sz="0" w:space="0" w:color="auto"/>
                <w:right w:val="none" w:sz="0" w:space="0" w:color="auto"/>
              </w:divBdr>
            </w:div>
            <w:div w:id="323751013">
              <w:marLeft w:val="0"/>
              <w:marRight w:val="0"/>
              <w:marTop w:val="0"/>
              <w:marBottom w:val="0"/>
              <w:divBdr>
                <w:top w:val="none" w:sz="0" w:space="0" w:color="auto"/>
                <w:left w:val="none" w:sz="0" w:space="0" w:color="auto"/>
                <w:bottom w:val="none" w:sz="0" w:space="0" w:color="auto"/>
                <w:right w:val="none" w:sz="0" w:space="0" w:color="auto"/>
              </w:divBdr>
            </w:div>
            <w:div w:id="27530333">
              <w:marLeft w:val="0"/>
              <w:marRight w:val="0"/>
              <w:marTop w:val="0"/>
              <w:marBottom w:val="0"/>
              <w:divBdr>
                <w:top w:val="none" w:sz="0" w:space="0" w:color="auto"/>
                <w:left w:val="none" w:sz="0" w:space="0" w:color="auto"/>
                <w:bottom w:val="none" w:sz="0" w:space="0" w:color="auto"/>
                <w:right w:val="none" w:sz="0" w:space="0" w:color="auto"/>
              </w:divBdr>
            </w:div>
            <w:div w:id="1152718054">
              <w:marLeft w:val="0"/>
              <w:marRight w:val="0"/>
              <w:marTop w:val="0"/>
              <w:marBottom w:val="0"/>
              <w:divBdr>
                <w:top w:val="none" w:sz="0" w:space="0" w:color="auto"/>
                <w:left w:val="none" w:sz="0" w:space="0" w:color="auto"/>
                <w:bottom w:val="none" w:sz="0" w:space="0" w:color="auto"/>
                <w:right w:val="none" w:sz="0" w:space="0" w:color="auto"/>
              </w:divBdr>
            </w:div>
            <w:div w:id="1018432993">
              <w:marLeft w:val="0"/>
              <w:marRight w:val="0"/>
              <w:marTop w:val="0"/>
              <w:marBottom w:val="0"/>
              <w:divBdr>
                <w:top w:val="none" w:sz="0" w:space="0" w:color="auto"/>
                <w:left w:val="none" w:sz="0" w:space="0" w:color="auto"/>
                <w:bottom w:val="none" w:sz="0" w:space="0" w:color="auto"/>
                <w:right w:val="none" w:sz="0" w:space="0" w:color="auto"/>
              </w:divBdr>
            </w:div>
            <w:div w:id="48845387">
              <w:marLeft w:val="0"/>
              <w:marRight w:val="0"/>
              <w:marTop w:val="0"/>
              <w:marBottom w:val="0"/>
              <w:divBdr>
                <w:top w:val="none" w:sz="0" w:space="0" w:color="auto"/>
                <w:left w:val="none" w:sz="0" w:space="0" w:color="auto"/>
                <w:bottom w:val="none" w:sz="0" w:space="0" w:color="auto"/>
                <w:right w:val="none" w:sz="0" w:space="0" w:color="auto"/>
              </w:divBdr>
            </w:div>
            <w:div w:id="532499053">
              <w:marLeft w:val="0"/>
              <w:marRight w:val="0"/>
              <w:marTop w:val="0"/>
              <w:marBottom w:val="0"/>
              <w:divBdr>
                <w:top w:val="none" w:sz="0" w:space="0" w:color="auto"/>
                <w:left w:val="none" w:sz="0" w:space="0" w:color="auto"/>
                <w:bottom w:val="none" w:sz="0" w:space="0" w:color="auto"/>
                <w:right w:val="none" w:sz="0" w:space="0" w:color="auto"/>
              </w:divBdr>
            </w:div>
            <w:div w:id="536356726">
              <w:marLeft w:val="0"/>
              <w:marRight w:val="0"/>
              <w:marTop w:val="0"/>
              <w:marBottom w:val="0"/>
              <w:divBdr>
                <w:top w:val="none" w:sz="0" w:space="0" w:color="auto"/>
                <w:left w:val="none" w:sz="0" w:space="0" w:color="auto"/>
                <w:bottom w:val="none" w:sz="0" w:space="0" w:color="auto"/>
                <w:right w:val="none" w:sz="0" w:space="0" w:color="auto"/>
              </w:divBdr>
            </w:div>
            <w:div w:id="991982963">
              <w:marLeft w:val="0"/>
              <w:marRight w:val="0"/>
              <w:marTop w:val="0"/>
              <w:marBottom w:val="0"/>
              <w:divBdr>
                <w:top w:val="none" w:sz="0" w:space="0" w:color="auto"/>
                <w:left w:val="none" w:sz="0" w:space="0" w:color="auto"/>
                <w:bottom w:val="none" w:sz="0" w:space="0" w:color="auto"/>
                <w:right w:val="none" w:sz="0" w:space="0" w:color="auto"/>
              </w:divBdr>
            </w:div>
            <w:div w:id="1722557952">
              <w:marLeft w:val="0"/>
              <w:marRight w:val="0"/>
              <w:marTop w:val="0"/>
              <w:marBottom w:val="0"/>
              <w:divBdr>
                <w:top w:val="none" w:sz="0" w:space="0" w:color="auto"/>
                <w:left w:val="none" w:sz="0" w:space="0" w:color="auto"/>
                <w:bottom w:val="none" w:sz="0" w:space="0" w:color="auto"/>
                <w:right w:val="none" w:sz="0" w:space="0" w:color="auto"/>
              </w:divBdr>
            </w:div>
            <w:div w:id="1479422964">
              <w:marLeft w:val="0"/>
              <w:marRight w:val="0"/>
              <w:marTop w:val="0"/>
              <w:marBottom w:val="0"/>
              <w:divBdr>
                <w:top w:val="none" w:sz="0" w:space="0" w:color="auto"/>
                <w:left w:val="none" w:sz="0" w:space="0" w:color="auto"/>
                <w:bottom w:val="none" w:sz="0" w:space="0" w:color="auto"/>
                <w:right w:val="none" w:sz="0" w:space="0" w:color="auto"/>
              </w:divBdr>
            </w:div>
            <w:div w:id="756244551">
              <w:marLeft w:val="0"/>
              <w:marRight w:val="0"/>
              <w:marTop w:val="0"/>
              <w:marBottom w:val="0"/>
              <w:divBdr>
                <w:top w:val="none" w:sz="0" w:space="0" w:color="auto"/>
                <w:left w:val="none" w:sz="0" w:space="0" w:color="auto"/>
                <w:bottom w:val="none" w:sz="0" w:space="0" w:color="auto"/>
                <w:right w:val="none" w:sz="0" w:space="0" w:color="auto"/>
              </w:divBdr>
            </w:div>
            <w:div w:id="1132945113">
              <w:marLeft w:val="0"/>
              <w:marRight w:val="0"/>
              <w:marTop w:val="0"/>
              <w:marBottom w:val="0"/>
              <w:divBdr>
                <w:top w:val="none" w:sz="0" w:space="0" w:color="auto"/>
                <w:left w:val="none" w:sz="0" w:space="0" w:color="auto"/>
                <w:bottom w:val="none" w:sz="0" w:space="0" w:color="auto"/>
                <w:right w:val="none" w:sz="0" w:space="0" w:color="auto"/>
              </w:divBdr>
            </w:div>
            <w:div w:id="1315255574">
              <w:marLeft w:val="0"/>
              <w:marRight w:val="0"/>
              <w:marTop w:val="0"/>
              <w:marBottom w:val="0"/>
              <w:divBdr>
                <w:top w:val="none" w:sz="0" w:space="0" w:color="auto"/>
                <w:left w:val="none" w:sz="0" w:space="0" w:color="auto"/>
                <w:bottom w:val="none" w:sz="0" w:space="0" w:color="auto"/>
                <w:right w:val="none" w:sz="0" w:space="0" w:color="auto"/>
              </w:divBdr>
            </w:div>
            <w:div w:id="204218356">
              <w:marLeft w:val="0"/>
              <w:marRight w:val="0"/>
              <w:marTop w:val="0"/>
              <w:marBottom w:val="0"/>
              <w:divBdr>
                <w:top w:val="none" w:sz="0" w:space="0" w:color="auto"/>
                <w:left w:val="none" w:sz="0" w:space="0" w:color="auto"/>
                <w:bottom w:val="none" w:sz="0" w:space="0" w:color="auto"/>
                <w:right w:val="none" w:sz="0" w:space="0" w:color="auto"/>
              </w:divBdr>
            </w:div>
            <w:div w:id="1366710471">
              <w:marLeft w:val="0"/>
              <w:marRight w:val="0"/>
              <w:marTop w:val="0"/>
              <w:marBottom w:val="0"/>
              <w:divBdr>
                <w:top w:val="none" w:sz="0" w:space="0" w:color="auto"/>
                <w:left w:val="none" w:sz="0" w:space="0" w:color="auto"/>
                <w:bottom w:val="none" w:sz="0" w:space="0" w:color="auto"/>
                <w:right w:val="none" w:sz="0" w:space="0" w:color="auto"/>
              </w:divBdr>
            </w:div>
            <w:div w:id="2126348149">
              <w:marLeft w:val="0"/>
              <w:marRight w:val="0"/>
              <w:marTop w:val="0"/>
              <w:marBottom w:val="0"/>
              <w:divBdr>
                <w:top w:val="none" w:sz="0" w:space="0" w:color="auto"/>
                <w:left w:val="none" w:sz="0" w:space="0" w:color="auto"/>
                <w:bottom w:val="none" w:sz="0" w:space="0" w:color="auto"/>
                <w:right w:val="none" w:sz="0" w:space="0" w:color="auto"/>
              </w:divBdr>
            </w:div>
            <w:div w:id="1784808773">
              <w:marLeft w:val="0"/>
              <w:marRight w:val="0"/>
              <w:marTop w:val="0"/>
              <w:marBottom w:val="0"/>
              <w:divBdr>
                <w:top w:val="none" w:sz="0" w:space="0" w:color="auto"/>
                <w:left w:val="none" w:sz="0" w:space="0" w:color="auto"/>
                <w:bottom w:val="none" w:sz="0" w:space="0" w:color="auto"/>
                <w:right w:val="none" w:sz="0" w:space="0" w:color="auto"/>
              </w:divBdr>
            </w:div>
            <w:div w:id="1117530101">
              <w:marLeft w:val="0"/>
              <w:marRight w:val="0"/>
              <w:marTop w:val="0"/>
              <w:marBottom w:val="0"/>
              <w:divBdr>
                <w:top w:val="none" w:sz="0" w:space="0" w:color="auto"/>
                <w:left w:val="none" w:sz="0" w:space="0" w:color="auto"/>
                <w:bottom w:val="none" w:sz="0" w:space="0" w:color="auto"/>
                <w:right w:val="none" w:sz="0" w:space="0" w:color="auto"/>
              </w:divBdr>
            </w:div>
            <w:div w:id="1845239198">
              <w:marLeft w:val="0"/>
              <w:marRight w:val="0"/>
              <w:marTop w:val="0"/>
              <w:marBottom w:val="0"/>
              <w:divBdr>
                <w:top w:val="none" w:sz="0" w:space="0" w:color="auto"/>
                <w:left w:val="none" w:sz="0" w:space="0" w:color="auto"/>
                <w:bottom w:val="none" w:sz="0" w:space="0" w:color="auto"/>
                <w:right w:val="none" w:sz="0" w:space="0" w:color="auto"/>
              </w:divBdr>
            </w:div>
            <w:div w:id="991449847">
              <w:marLeft w:val="0"/>
              <w:marRight w:val="0"/>
              <w:marTop w:val="0"/>
              <w:marBottom w:val="0"/>
              <w:divBdr>
                <w:top w:val="none" w:sz="0" w:space="0" w:color="auto"/>
                <w:left w:val="none" w:sz="0" w:space="0" w:color="auto"/>
                <w:bottom w:val="none" w:sz="0" w:space="0" w:color="auto"/>
                <w:right w:val="none" w:sz="0" w:space="0" w:color="auto"/>
              </w:divBdr>
            </w:div>
            <w:div w:id="2121946801">
              <w:marLeft w:val="0"/>
              <w:marRight w:val="0"/>
              <w:marTop w:val="0"/>
              <w:marBottom w:val="0"/>
              <w:divBdr>
                <w:top w:val="none" w:sz="0" w:space="0" w:color="auto"/>
                <w:left w:val="none" w:sz="0" w:space="0" w:color="auto"/>
                <w:bottom w:val="none" w:sz="0" w:space="0" w:color="auto"/>
                <w:right w:val="none" w:sz="0" w:space="0" w:color="auto"/>
              </w:divBdr>
            </w:div>
            <w:div w:id="359471997">
              <w:marLeft w:val="0"/>
              <w:marRight w:val="0"/>
              <w:marTop w:val="0"/>
              <w:marBottom w:val="0"/>
              <w:divBdr>
                <w:top w:val="none" w:sz="0" w:space="0" w:color="auto"/>
                <w:left w:val="none" w:sz="0" w:space="0" w:color="auto"/>
                <w:bottom w:val="none" w:sz="0" w:space="0" w:color="auto"/>
                <w:right w:val="none" w:sz="0" w:space="0" w:color="auto"/>
              </w:divBdr>
            </w:div>
            <w:div w:id="1884095855">
              <w:marLeft w:val="0"/>
              <w:marRight w:val="0"/>
              <w:marTop w:val="0"/>
              <w:marBottom w:val="0"/>
              <w:divBdr>
                <w:top w:val="none" w:sz="0" w:space="0" w:color="auto"/>
                <w:left w:val="none" w:sz="0" w:space="0" w:color="auto"/>
                <w:bottom w:val="none" w:sz="0" w:space="0" w:color="auto"/>
                <w:right w:val="none" w:sz="0" w:space="0" w:color="auto"/>
              </w:divBdr>
            </w:div>
          </w:divsChild>
        </w:div>
        <w:div w:id="822896971">
          <w:marLeft w:val="0"/>
          <w:marRight w:val="0"/>
          <w:marTop w:val="0"/>
          <w:marBottom w:val="0"/>
          <w:divBdr>
            <w:top w:val="none" w:sz="0" w:space="0" w:color="auto"/>
            <w:left w:val="none" w:sz="0" w:space="0" w:color="auto"/>
            <w:bottom w:val="none" w:sz="0" w:space="0" w:color="auto"/>
            <w:right w:val="none" w:sz="0" w:space="0" w:color="auto"/>
          </w:divBdr>
          <w:divsChild>
            <w:div w:id="1737707753">
              <w:marLeft w:val="0"/>
              <w:marRight w:val="0"/>
              <w:marTop w:val="0"/>
              <w:marBottom w:val="0"/>
              <w:divBdr>
                <w:top w:val="none" w:sz="0" w:space="0" w:color="auto"/>
                <w:left w:val="none" w:sz="0" w:space="0" w:color="auto"/>
                <w:bottom w:val="none" w:sz="0" w:space="0" w:color="auto"/>
                <w:right w:val="none" w:sz="0" w:space="0" w:color="auto"/>
              </w:divBdr>
            </w:div>
            <w:div w:id="2066099651">
              <w:marLeft w:val="0"/>
              <w:marRight w:val="0"/>
              <w:marTop w:val="0"/>
              <w:marBottom w:val="0"/>
              <w:divBdr>
                <w:top w:val="none" w:sz="0" w:space="0" w:color="auto"/>
                <w:left w:val="none" w:sz="0" w:space="0" w:color="auto"/>
                <w:bottom w:val="none" w:sz="0" w:space="0" w:color="auto"/>
                <w:right w:val="none" w:sz="0" w:space="0" w:color="auto"/>
              </w:divBdr>
            </w:div>
            <w:div w:id="1129736798">
              <w:marLeft w:val="0"/>
              <w:marRight w:val="0"/>
              <w:marTop w:val="0"/>
              <w:marBottom w:val="0"/>
              <w:divBdr>
                <w:top w:val="none" w:sz="0" w:space="0" w:color="auto"/>
                <w:left w:val="none" w:sz="0" w:space="0" w:color="auto"/>
                <w:bottom w:val="none" w:sz="0" w:space="0" w:color="auto"/>
                <w:right w:val="none" w:sz="0" w:space="0" w:color="auto"/>
              </w:divBdr>
            </w:div>
            <w:div w:id="1776632641">
              <w:marLeft w:val="0"/>
              <w:marRight w:val="0"/>
              <w:marTop w:val="0"/>
              <w:marBottom w:val="0"/>
              <w:divBdr>
                <w:top w:val="none" w:sz="0" w:space="0" w:color="auto"/>
                <w:left w:val="none" w:sz="0" w:space="0" w:color="auto"/>
                <w:bottom w:val="none" w:sz="0" w:space="0" w:color="auto"/>
                <w:right w:val="none" w:sz="0" w:space="0" w:color="auto"/>
              </w:divBdr>
            </w:div>
            <w:div w:id="271397097">
              <w:marLeft w:val="0"/>
              <w:marRight w:val="0"/>
              <w:marTop w:val="0"/>
              <w:marBottom w:val="0"/>
              <w:divBdr>
                <w:top w:val="none" w:sz="0" w:space="0" w:color="auto"/>
                <w:left w:val="none" w:sz="0" w:space="0" w:color="auto"/>
                <w:bottom w:val="none" w:sz="0" w:space="0" w:color="auto"/>
                <w:right w:val="none" w:sz="0" w:space="0" w:color="auto"/>
              </w:divBdr>
            </w:div>
            <w:div w:id="1422291270">
              <w:marLeft w:val="0"/>
              <w:marRight w:val="0"/>
              <w:marTop w:val="0"/>
              <w:marBottom w:val="0"/>
              <w:divBdr>
                <w:top w:val="none" w:sz="0" w:space="0" w:color="auto"/>
                <w:left w:val="none" w:sz="0" w:space="0" w:color="auto"/>
                <w:bottom w:val="none" w:sz="0" w:space="0" w:color="auto"/>
                <w:right w:val="none" w:sz="0" w:space="0" w:color="auto"/>
              </w:divBdr>
            </w:div>
            <w:div w:id="1576041777">
              <w:marLeft w:val="0"/>
              <w:marRight w:val="0"/>
              <w:marTop w:val="0"/>
              <w:marBottom w:val="0"/>
              <w:divBdr>
                <w:top w:val="none" w:sz="0" w:space="0" w:color="auto"/>
                <w:left w:val="none" w:sz="0" w:space="0" w:color="auto"/>
                <w:bottom w:val="none" w:sz="0" w:space="0" w:color="auto"/>
                <w:right w:val="none" w:sz="0" w:space="0" w:color="auto"/>
              </w:divBdr>
            </w:div>
            <w:div w:id="1368875209">
              <w:marLeft w:val="0"/>
              <w:marRight w:val="0"/>
              <w:marTop w:val="0"/>
              <w:marBottom w:val="0"/>
              <w:divBdr>
                <w:top w:val="none" w:sz="0" w:space="0" w:color="auto"/>
                <w:left w:val="none" w:sz="0" w:space="0" w:color="auto"/>
                <w:bottom w:val="none" w:sz="0" w:space="0" w:color="auto"/>
                <w:right w:val="none" w:sz="0" w:space="0" w:color="auto"/>
              </w:divBdr>
            </w:div>
            <w:div w:id="1081951672">
              <w:marLeft w:val="0"/>
              <w:marRight w:val="0"/>
              <w:marTop w:val="0"/>
              <w:marBottom w:val="0"/>
              <w:divBdr>
                <w:top w:val="none" w:sz="0" w:space="0" w:color="auto"/>
                <w:left w:val="none" w:sz="0" w:space="0" w:color="auto"/>
                <w:bottom w:val="none" w:sz="0" w:space="0" w:color="auto"/>
                <w:right w:val="none" w:sz="0" w:space="0" w:color="auto"/>
              </w:divBdr>
            </w:div>
            <w:div w:id="603458217">
              <w:marLeft w:val="0"/>
              <w:marRight w:val="0"/>
              <w:marTop w:val="0"/>
              <w:marBottom w:val="0"/>
              <w:divBdr>
                <w:top w:val="none" w:sz="0" w:space="0" w:color="auto"/>
                <w:left w:val="none" w:sz="0" w:space="0" w:color="auto"/>
                <w:bottom w:val="none" w:sz="0" w:space="0" w:color="auto"/>
                <w:right w:val="none" w:sz="0" w:space="0" w:color="auto"/>
              </w:divBdr>
            </w:div>
            <w:div w:id="1862547214">
              <w:marLeft w:val="0"/>
              <w:marRight w:val="0"/>
              <w:marTop w:val="0"/>
              <w:marBottom w:val="0"/>
              <w:divBdr>
                <w:top w:val="none" w:sz="0" w:space="0" w:color="auto"/>
                <w:left w:val="none" w:sz="0" w:space="0" w:color="auto"/>
                <w:bottom w:val="none" w:sz="0" w:space="0" w:color="auto"/>
                <w:right w:val="none" w:sz="0" w:space="0" w:color="auto"/>
              </w:divBdr>
            </w:div>
            <w:div w:id="1726756586">
              <w:marLeft w:val="0"/>
              <w:marRight w:val="0"/>
              <w:marTop w:val="0"/>
              <w:marBottom w:val="0"/>
              <w:divBdr>
                <w:top w:val="none" w:sz="0" w:space="0" w:color="auto"/>
                <w:left w:val="none" w:sz="0" w:space="0" w:color="auto"/>
                <w:bottom w:val="none" w:sz="0" w:space="0" w:color="auto"/>
                <w:right w:val="none" w:sz="0" w:space="0" w:color="auto"/>
              </w:divBdr>
            </w:div>
            <w:div w:id="1667855159">
              <w:marLeft w:val="0"/>
              <w:marRight w:val="0"/>
              <w:marTop w:val="0"/>
              <w:marBottom w:val="0"/>
              <w:divBdr>
                <w:top w:val="none" w:sz="0" w:space="0" w:color="auto"/>
                <w:left w:val="none" w:sz="0" w:space="0" w:color="auto"/>
                <w:bottom w:val="none" w:sz="0" w:space="0" w:color="auto"/>
                <w:right w:val="none" w:sz="0" w:space="0" w:color="auto"/>
              </w:divBdr>
            </w:div>
            <w:div w:id="2120641819">
              <w:marLeft w:val="0"/>
              <w:marRight w:val="0"/>
              <w:marTop w:val="0"/>
              <w:marBottom w:val="0"/>
              <w:divBdr>
                <w:top w:val="none" w:sz="0" w:space="0" w:color="auto"/>
                <w:left w:val="none" w:sz="0" w:space="0" w:color="auto"/>
                <w:bottom w:val="none" w:sz="0" w:space="0" w:color="auto"/>
                <w:right w:val="none" w:sz="0" w:space="0" w:color="auto"/>
              </w:divBdr>
            </w:div>
            <w:div w:id="68618499">
              <w:marLeft w:val="0"/>
              <w:marRight w:val="0"/>
              <w:marTop w:val="0"/>
              <w:marBottom w:val="0"/>
              <w:divBdr>
                <w:top w:val="none" w:sz="0" w:space="0" w:color="auto"/>
                <w:left w:val="none" w:sz="0" w:space="0" w:color="auto"/>
                <w:bottom w:val="none" w:sz="0" w:space="0" w:color="auto"/>
                <w:right w:val="none" w:sz="0" w:space="0" w:color="auto"/>
              </w:divBdr>
            </w:div>
            <w:div w:id="1597253508">
              <w:marLeft w:val="0"/>
              <w:marRight w:val="0"/>
              <w:marTop w:val="0"/>
              <w:marBottom w:val="0"/>
              <w:divBdr>
                <w:top w:val="none" w:sz="0" w:space="0" w:color="auto"/>
                <w:left w:val="none" w:sz="0" w:space="0" w:color="auto"/>
                <w:bottom w:val="none" w:sz="0" w:space="0" w:color="auto"/>
                <w:right w:val="none" w:sz="0" w:space="0" w:color="auto"/>
              </w:divBdr>
            </w:div>
            <w:div w:id="623772990">
              <w:marLeft w:val="0"/>
              <w:marRight w:val="0"/>
              <w:marTop w:val="0"/>
              <w:marBottom w:val="0"/>
              <w:divBdr>
                <w:top w:val="none" w:sz="0" w:space="0" w:color="auto"/>
                <w:left w:val="none" w:sz="0" w:space="0" w:color="auto"/>
                <w:bottom w:val="none" w:sz="0" w:space="0" w:color="auto"/>
                <w:right w:val="none" w:sz="0" w:space="0" w:color="auto"/>
              </w:divBdr>
            </w:div>
            <w:div w:id="668293788">
              <w:marLeft w:val="0"/>
              <w:marRight w:val="0"/>
              <w:marTop w:val="0"/>
              <w:marBottom w:val="0"/>
              <w:divBdr>
                <w:top w:val="none" w:sz="0" w:space="0" w:color="auto"/>
                <w:left w:val="none" w:sz="0" w:space="0" w:color="auto"/>
                <w:bottom w:val="none" w:sz="0" w:space="0" w:color="auto"/>
                <w:right w:val="none" w:sz="0" w:space="0" w:color="auto"/>
              </w:divBdr>
            </w:div>
            <w:div w:id="358704601">
              <w:marLeft w:val="0"/>
              <w:marRight w:val="0"/>
              <w:marTop w:val="0"/>
              <w:marBottom w:val="0"/>
              <w:divBdr>
                <w:top w:val="none" w:sz="0" w:space="0" w:color="auto"/>
                <w:left w:val="none" w:sz="0" w:space="0" w:color="auto"/>
                <w:bottom w:val="none" w:sz="0" w:space="0" w:color="auto"/>
                <w:right w:val="none" w:sz="0" w:space="0" w:color="auto"/>
              </w:divBdr>
            </w:div>
            <w:div w:id="1597056933">
              <w:marLeft w:val="0"/>
              <w:marRight w:val="0"/>
              <w:marTop w:val="0"/>
              <w:marBottom w:val="0"/>
              <w:divBdr>
                <w:top w:val="none" w:sz="0" w:space="0" w:color="auto"/>
                <w:left w:val="none" w:sz="0" w:space="0" w:color="auto"/>
                <w:bottom w:val="none" w:sz="0" w:space="0" w:color="auto"/>
                <w:right w:val="none" w:sz="0" w:space="0" w:color="auto"/>
              </w:divBdr>
            </w:div>
            <w:div w:id="113639505">
              <w:marLeft w:val="0"/>
              <w:marRight w:val="0"/>
              <w:marTop w:val="0"/>
              <w:marBottom w:val="0"/>
              <w:divBdr>
                <w:top w:val="none" w:sz="0" w:space="0" w:color="auto"/>
                <w:left w:val="none" w:sz="0" w:space="0" w:color="auto"/>
                <w:bottom w:val="none" w:sz="0" w:space="0" w:color="auto"/>
                <w:right w:val="none" w:sz="0" w:space="0" w:color="auto"/>
              </w:divBdr>
            </w:div>
          </w:divsChild>
        </w:div>
        <w:div w:id="1041325662">
          <w:marLeft w:val="0"/>
          <w:marRight w:val="0"/>
          <w:marTop w:val="0"/>
          <w:marBottom w:val="0"/>
          <w:divBdr>
            <w:top w:val="none" w:sz="0" w:space="0" w:color="auto"/>
            <w:left w:val="none" w:sz="0" w:space="0" w:color="auto"/>
            <w:bottom w:val="none" w:sz="0" w:space="0" w:color="auto"/>
            <w:right w:val="none" w:sz="0" w:space="0" w:color="auto"/>
          </w:divBdr>
          <w:divsChild>
            <w:div w:id="1993019989">
              <w:marLeft w:val="0"/>
              <w:marRight w:val="0"/>
              <w:marTop w:val="0"/>
              <w:marBottom w:val="0"/>
              <w:divBdr>
                <w:top w:val="none" w:sz="0" w:space="0" w:color="auto"/>
                <w:left w:val="none" w:sz="0" w:space="0" w:color="auto"/>
                <w:bottom w:val="none" w:sz="0" w:space="0" w:color="auto"/>
                <w:right w:val="none" w:sz="0" w:space="0" w:color="auto"/>
              </w:divBdr>
            </w:div>
            <w:div w:id="1463622181">
              <w:marLeft w:val="0"/>
              <w:marRight w:val="0"/>
              <w:marTop w:val="0"/>
              <w:marBottom w:val="0"/>
              <w:divBdr>
                <w:top w:val="none" w:sz="0" w:space="0" w:color="auto"/>
                <w:left w:val="none" w:sz="0" w:space="0" w:color="auto"/>
                <w:bottom w:val="none" w:sz="0" w:space="0" w:color="auto"/>
                <w:right w:val="none" w:sz="0" w:space="0" w:color="auto"/>
              </w:divBdr>
            </w:div>
            <w:div w:id="1024594158">
              <w:marLeft w:val="0"/>
              <w:marRight w:val="0"/>
              <w:marTop w:val="0"/>
              <w:marBottom w:val="0"/>
              <w:divBdr>
                <w:top w:val="none" w:sz="0" w:space="0" w:color="auto"/>
                <w:left w:val="none" w:sz="0" w:space="0" w:color="auto"/>
                <w:bottom w:val="none" w:sz="0" w:space="0" w:color="auto"/>
                <w:right w:val="none" w:sz="0" w:space="0" w:color="auto"/>
              </w:divBdr>
            </w:div>
            <w:div w:id="661010733">
              <w:marLeft w:val="0"/>
              <w:marRight w:val="0"/>
              <w:marTop w:val="0"/>
              <w:marBottom w:val="0"/>
              <w:divBdr>
                <w:top w:val="none" w:sz="0" w:space="0" w:color="auto"/>
                <w:left w:val="none" w:sz="0" w:space="0" w:color="auto"/>
                <w:bottom w:val="none" w:sz="0" w:space="0" w:color="auto"/>
                <w:right w:val="none" w:sz="0" w:space="0" w:color="auto"/>
              </w:divBdr>
            </w:div>
            <w:div w:id="2070182358">
              <w:marLeft w:val="0"/>
              <w:marRight w:val="0"/>
              <w:marTop w:val="0"/>
              <w:marBottom w:val="0"/>
              <w:divBdr>
                <w:top w:val="none" w:sz="0" w:space="0" w:color="auto"/>
                <w:left w:val="none" w:sz="0" w:space="0" w:color="auto"/>
                <w:bottom w:val="none" w:sz="0" w:space="0" w:color="auto"/>
                <w:right w:val="none" w:sz="0" w:space="0" w:color="auto"/>
              </w:divBdr>
            </w:div>
            <w:div w:id="660357375">
              <w:marLeft w:val="0"/>
              <w:marRight w:val="0"/>
              <w:marTop w:val="0"/>
              <w:marBottom w:val="0"/>
              <w:divBdr>
                <w:top w:val="none" w:sz="0" w:space="0" w:color="auto"/>
                <w:left w:val="none" w:sz="0" w:space="0" w:color="auto"/>
                <w:bottom w:val="none" w:sz="0" w:space="0" w:color="auto"/>
                <w:right w:val="none" w:sz="0" w:space="0" w:color="auto"/>
              </w:divBdr>
            </w:div>
            <w:div w:id="393626616">
              <w:marLeft w:val="0"/>
              <w:marRight w:val="0"/>
              <w:marTop w:val="0"/>
              <w:marBottom w:val="0"/>
              <w:divBdr>
                <w:top w:val="none" w:sz="0" w:space="0" w:color="auto"/>
                <w:left w:val="none" w:sz="0" w:space="0" w:color="auto"/>
                <w:bottom w:val="none" w:sz="0" w:space="0" w:color="auto"/>
                <w:right w:val="none" w:sz="0" w:space="0" w:color="auto"/>
              </w:divBdr>
            </w:div>
            <w:div w:id="436608822">
              <w:marLeft w:val="0"/>
              <w:marRight w:val="0"/>
              <w:marTop w:val="0"/>
              <w:marBottom w:val="0"/>
              <w:divBdr>
                <w:top w:val="none" w:sz="0" w:space="0" w:color="auto"/>
                <w:left w:val="none" w:sz="0" w:space="0" w:color="auto"/>
                <w:bottom w:val="none" w:sz="0" w:space="0" w:color="auto"/>
                <w:right w:val="none" w:sz="0" w:space="0" w:color="auto"/>
              </w:divBdr>
            </w:div>
            <w:div w:id="1555577757">
              <w:marLeft w:val="0"/>
              <w:marRight w:val="0"/>
              <w:marTop w:val="0"/>
              <w:marBottom w:val="0"/>
              <w:divBdr>
                <w:top w:val="none" w:sz="0" w:space="0" w:color="auto"/>
                <w:left w:val="none" w:sz="0" w:space="0" w:color="auto"/>
                <w:bottom w:val="none" w:sz="0" w:space="0" w:color="auto"/>
                <w:right w:val="none" w:sz="0" w:space="0" w:color="auto"/>
              </w:divBdr>
            </w:div>
            <w:div w:id="465441216">
              <w:marLeft w:val="0"/>
              <w:marRight w:val="0"/>
              <w:marTop w:val="0"/>
              <w:marBottom w:val="0"/>
              <w:divBdr>
                <w:top w:val="none" w:sz="0" w:space="0" w:color="auto"/>
                <w:left w:val="none" w:sz="0" w:space="0" w:color="auto"/>
                <w:bottom w:val="none" w:sz="0" w:space="0" w:color="auto"/>
                <w:right w:val="none" w:sz="0" w:space="0" w:color="auto"/>
              </w:divBdr>
            </w:div>
            <w:div w:id="1441296998">
              <w:marLeft w:val="0"/>
              <w:marRight w:val="0"/>
              <w:marTop w:val="0"/>
              <w:marBottom w:val="0"/>
              <w:divBdr>
                <w:top w:val="none" w:sz="0" w:space="0" w:color="auto"/>
                <w:left w:val="none" w:sz="0" w:space="0" w:color="auto"/>
                <w:bottom w:val="none" w:sz="0" w:space="0" w:color="auto"/>
                <w:right w:val="none" w:sz="0" w:space="0" w:color="auto"/>
              </w:divBdr>
            </w:div>
            <w:div w:id="1825124926">
              <w:marLeft w:val="0"/>
              <w:marRight w:val="0"/>
              <w:marTop w:val="0"/>
              <w:marBottom w:val="0"/>
              <w:divBdr>
                <w:top w:val="none" w:sz="0" w:space="0" w:color="auto"/>
                <w:left w:val="none" w:sz="0" w:space="0" w:color="auto"/>
                <w:bottom w:val="none" w:sz="0" w:space="0" w:color="auto"/>
                <w:right w:val="none" w:sz="0" w:space="0" w:color="auto"/>
              </w:divBdr>
            </w:div>
            <w:div w:id="1178229346">
              <w:marLeft w:val="0"/>
              <w:marRight w:val="0"/>
              <w:marTop w:val="0"/>
              <w:marBottom w:val="0"/>
              <w:divBdr>
                <w:top w:val="none" w:sz="0" w:space="0" w:color="auto"/>
                <w:left w:val="none" w:sz="0" w:space="0" w:color="auto"/>
                <w:bottom w:val="none" w:sz="0" w:space="0" w:color="auto"/>
                <w:right w:val="none" w:sz="0" w:space="0" w:color="auto"/>
              </w:divBdr>
            </w:div>
            <w:div w:id="1546605115">
              <w:marLeft w:val="0"/>
              <w:marRight w:val="0"/>
              <w:marTop w:val="0"/>
              <w:marBottom w:val="0"/>
              <w:divBdr>
                <w:top w:val="none" w:sz="0" w:space="0" w:color="auto"/>
                <w:left w:val="none" w:sz="0" w:space="0" w:color="auto"/>
                <w:bottom w:val="none" w:sz="0" w:space="0" w:color="auto"/>
                <w:right w:val="none" w:sz="0" w:space="0" w:color="auto"/>
              </w:divBdr>
            </w:div>
            <w:div w:id="603349045">
              <w:marLeft w:val="0"/>
              <w:marRight w:val="0"/>
              <w:marTop w:val="0"/>
              <w:marBottom w:val="0"/>
              <w:divBdr>
                <w:top w:val="none" w:sz="0" w:space="0" w:color="auto"/>
                <w:left w:val="none" w:sz="0" w:space="0" w:color="auto"/>
                <w:bottom w:val="none" w:sz="0" w:space="0" w:color="auto"/>
                <w:right w:val="none" w:sz="0" w:space="0" w:color="auto"/>
              </w:divBdr>
            </w:div>
            <w:div w:id="1780251967">
              <w:marLeft w:val="0"/>
              <w:marRight w:val="0"/>
              <w:marTop w:val="0"/>
              <w:marBottom w:val="0"/>
              <w:divBdr>
                <w:top w:val="none" w:sz="0" w:space="0" w:color="auto"/>
                <w:left w:val="none" w:sz="0" w:space="0" w:color="auto"/>
                <w:bottom w:val="none" w:sz="0" w:space="0" w:color="auto"/>
                <w:right w:val="none" w:sz="0" w:space="0" w:color="auto"/>
              </w:divBdr>
            </w:div>
            <w:div w:id="947155617">
              <w:marLeft w:val="0"/>
              <w:marRight w:val="0"/>
              <w:marTop w:val="0"/>
              <w:marBottom w:val="0"/>
              <w:divBdr>
                <w:top w:val="none" w:sz="0" w:space="0" w:color="auto"/>
                <w:left w:val="none" w:sz="0" w:space="0" w:color="auto"/>
                <w:bottom w:val="none" w:sz="0" w:space="0" w:color="auto"/>
                <w:right w:val="none" w:sz="0" w:space="0" w:color="auto"/>
              </w:divBdr>
            </w:div>
            <w:div w:id="1690448320">
              <w:marLeft w:val="0"/>
              <w:marRight w:val="0"/>
              <w:marTop w:val="0"/>
              <w:marBottom w:val="0"/>
              <w:divBdr>
                <w:top w:val="none" w:sz="0" w:space="0" w:color="auto"/>
                <w:left w:val="none" w:sz="0" w:space="0" w:color="auto"/>
                <w:bottom w:val="none" w:sz="0" w:space="0" w:color="auto"/>
                <w:right w:val="none" w:sz="0" w:space="0" w:color="auto"/>
              </w:divBdr>
            </w:div>
            <w:div w:id="447623511">
              <w:marLeft w:val="0"/>
              <w:marRight w:val="0"/>
              <w:marTop w:val="0"/>
              <w:marBottom w:val="0"/>
              <w:divBdr>
                <w:top w:val="none" w:sz="0" w:space="0" w:color="auto"/>
                <w:left w:val="none" w:sz="0" w:space="0" w:color="auto"/>
                <w:bottom w:val="none" w:sz="0" w:space="0" w:color="auto"/>
                <w:right w:val="none" w:sz="0" w:space="0" w:color="auto"/>
              </w:divBdr>
            </w:div>
            <w:div w:id="1614165735">
              <w:marLeft w:val="0"/>
              <w:marRight w:val="0"/>
              <w:marTop w:val="0"/>
              <w:marBottom w:val="0"/>
              <w:divBdr>
                <w:top w:val="none" w:sz="0" w:space="0" w:color="auto"/>
                <w:left w:val="none" w:sz="0" w:space="0" w:color="auto"/>
                <w:bottom w:val="none" w:sz="0" w:space="0" w:color="auto"/>
                <w:right w:val="none" w:sz="0" w:space="0" w:color="auto"/>
              </w:divBdr>
            </w:div>
            <w:div w:id="722631103">
              <w:marLeft w:val="0"/>
              <w:marRight w:val="0"/>
              <w:marTop w:val="0"/>
              <w:marBottom w:val="0"/>
              <w:divBdr>
                <w:top w:val="none" w:sz="0" w:space="0" w:color="auto"/>
                <w:left w:val="none" w:sz="0" w:space="0" w:color="auto"/>
                <w:bottom w:val="none" w:sz="0" w:space="0" w:color="auto"/>
                <w:right w:val="none" w:sz="0" w:space="0" w:color="auto"/>
              </w:divBdr>
            </w:div>
            <w:div w:id="899898620">
              <w:marLeft w:val="0"/>
              <w:marRight w:val="0"/>
              <w:marTop w:val="0"/>
              <w:marBottom w:val="0"/>
              <w:divBdr>
                <w:top w:val="none" w:sz="0" w:space="0" w:color="auto"/>
                <w:left w:val="none" w:sz="0" w:space="0" w:color="auto"/>
                <w:bottom w:val="none" w:sz="0" w:space="0" w:color="auto"/>
                <w:right w:val="none" w:sz="0" w:space="0" w:color="auto"/>
              </w:divBdr>
            </w:div>
            <w:div w:id="448013605">
              <w:marLeft w:val="0"/>
              <w:marRight w:val="0"/>
              <w:marTop w:val="0"/>
              <w:marBottom w:val="0"/>
              <w:divBdr>
                <w:top w:val="none" w:sz="0" w:space="0" w:color="auto"/>
                <w:left w:val="none" w:sz="0" w:space="0" w:color="auto"/>
                <w:bottom w:val="none" w:sz="0" w:space="0" w:color="auto"/>
                <w:right w:val="none" w:sz="0" w:space="0" w:color="auto"/>
              </w:divBdr>
            </w:div>
            <w:div w:id="420949850">
              <w:marLeft w:val="0"/>
              <w:marRight w:val="0"/>
              <w:marTop w:val="0"/>
              <w:marBottom w:val="0"/>
              <w:divBdr>
                <w:top w:val="none" w:sz="0" w:space="0" w:color="auto"/>
                <w:left w:val="none" w:sz="0" w:space="0" w:color="auto"/>
                <w:bottom w:val="none" w:sz="0" w:space="0" w:color="auto"/>
                <w:right w:val="none" w:sz="0" w:space="0" w:color="auto"/>
              </w:divBdr>
            </w:div>
            <w:div w:id="1905263705">
              <w:marLeft w:val="0"/>
              <w:marRight w:val="0"/>
              <w:marTop w:val="0"/>
              <w:marBottom w:val="0"/>
              <w:divBdr>
                <w:top w:val="none" w:sz="0" w:space="0" w:color="auto"/>
                <w:left w:val="none" w:sz="0" w:space="0" w:color="auto"/>
                <w:bottom w:val="none" w:sz="0" w:space="0" w:color="auto"/>
                <w:right w:val="none" w:sz="0" w:space="0" w:color="auto"/>
              </w:divBdr>
            </w:div>
            <w:div w:id="116147620">
              <w:marLeft w:val="0"/>
              <w:marRight w:val="0"/>
              <w:marTop w:val="0"/>
              <w:marBottom w:val="0"/>
              <w:divBdr>
                <w:top w:val="none" w:sz="0" w:space="0" w:color="auto"/>
                <w:left w:val="none" w:sz="0" w:space="0" w:color="auto"/>
                <w:bottom w:val="none" w:sz="0" w:space="0" w:color="auto"/>
                <w:right w:val="none" w:sz="0" w:space="0" w:color="auto"/>
              </w:divBdr>
            </w:div>
            <w:div w:id="1960064948">
              <w:marLeft w:val="0"/>
              <w:marRight w:val="0"/>
              <w:marTop w:val="0"/>
              <w:marBottom w:val="0"/>
              <w:divBdr>
                <w:top w:val="none" w:sz="0" w:space="0" w:color="auto"/>
                <w:left w:val="none" w:sz="0" w:space="0" w:color="auto"/>
                <w:bottom w:val="none" w:sz="0" w:space="0" w:color="auto"/>
                <w:right w:val="none" w:sz="0" w:space="0" w:color="auto"/>
              </w:divBdr>
            </w:div>
            <w:div w:id="1833764044">
              <w:marLeft w:val="0"/>
              <w:marRight w:val="0"/>
              <w:marTop w:val="0"/>
              <w:marBottom w:val="0"/>
              <w:divBdr>
                <w:top w:val="none" w:sz="0" w:space="0" w:color="auto"/>
                <w:left w:val="none" w:sz="0" w:space="0" w:color="auto"/>
                <w:bottom w:val="none" w:sz="0" w:space="0" w:color="auto"/>
                <w:right w:val="none" w:sz="0" w:space="0" w:color="auto"/>
              </w:divBdr>
            </w:div>
            <w:div w:id="1919439561">
              <w:marLeft w:val="0"/>
              <w:marRight w:val="0"/>
              <w:marTop w:val="0"/>
              <w:marBottom w:val="0"/>
              <w:divBdr>
                <w:top w:val="none" w:sz="0" w:space="0" w:color="auto"/>
                <w:left w:val="none" w:sz="0" w:space="0" w:color="auto"/>
                <w:bottom w:val="none" w:sz="0" w:space="0" w:color="auto"/>
                <w:right w:val="none" w:sz="0" w:space="0" w:color="auto"/>
              </w:divBdr>
            </w:div>
            <w:div w:id="578054402">
              <w:marLeft w:val="0"/>
              <w:marRight w:val="0"/>
              <w:marTop w:val="0"/>
              <w:marBottom w:val="0"/>
              <w:divBdr>
                <w:top w:val="none" w:sz="0" w:space="0" w:color="auto"/>
                <w:left w:val="none" w:sz="0" w:space="0" w:color="auto"/>
                <w:bottom w:val="none" w:sz="0" w:space="0" w:color="auto"/>
                <w:right w:val="none" w:sz="0" w:space="0" w:color="auto"/>
              </w:divBdr>
            </w:div>
            <w:div w:id="1255823063">
              <w:marLeft w:val="0"/>
              <w:marRight w:val="0"/>
              <w:marTop w:val="0"/>
              <w:marBottom w:val="0"/>
              <w:divBdr>
                <w:top w:val="none" w:sz="0" w:space="0" w:color="auto"/>
                <w:left w:val="none" w:sz="0" w:space="0" w:color="auto"/>
                <w:bottom w:val="none" w:sz="0" w:space="0" w:color="auto"/>
                <w:right w:val="none" w:sz="0" w:space="0" w:color="auto"/>
              </w:divBdr>
            </w:div>
            <w:div w:id="2024815331">
              <w:marLeft w:val="0"/>
              <w:marRight w:val="0"/>
              <w:marTop w:val="0"/>
              <w:marBottom w:val="0"/>
              <w:divBdr>
                <w:top w:val="none" w:sz="0" w:space="0" w:color="auto"/>
                <w:left w:val="none" w:sz="0" w:space="0" w:color="auto"/>
                <w:bottom w:val="none" w:sz="0" w:space="0" w:color="auto"/>
                <w:right w:val="none" w:sz="0" w:space="0" w:color="auto"/>
              </w:divBdr>
            </w:div>
            <w:div w:id="291176979">
              <w:marLeft w:val="0"/>
              <w:marRight w:val="0"/>
              <w:marTop w:val="0"/>
              <w:marBottom w:val="0"/>
              <w:divBdr>
                <w:top w:val="none" w:sz="0" w:space="0" w:color="auto"/>
                <w:left w:val="none" w:sz="0" w:space="0" w:color="auto"/>
                <w:bottom w:val="none" w:sz="0" w:space="0" w:color="auto"/>
                <w:right w:val="none" w:sz="0" w:space="0" w:color="auto"/>
              </w:divBdr>
            </w:div>
            <w:div w:id="1321735268">
              <w:marLeft w:val="0"/>
              <w:marRight w:val="0"/>
              <w:marTop w:val="0"/>
              <w:marBottom w:val="0"/>
              <w:divBdr>
                <w:top w:val="none" w:sz="0" w:space="0" w:color="auto"/>
                <w:left w:val="none" w:sz="0" w:space="0" w:color="auto"/>
                <w:bottom w:val="none" w:sz="0" w:space="0" w:color="auto"/>
                <w:right w:val="none" w:sz="0" w:space="0" w:color="auto"/>
              </w:divBdr>
            </w:div>
            <w:div w:id="1661273861">
              <w:marLeft w:val="0"/>
              <w:marRight w:val="0"/>
              <w:marTop w:val="0"/>
              <w:marBottom w:val="0"/>
              <w:divBdr>
                <w:top w:val="none" w:sz="0" w:space="0" w:color="auto"/>
                <w:left w:val="none" w:sz="0" w:space="0" w:color="auto"/>
                <w:bottom w:val="none" w:sz="0" w:space="0" w:color="auto"/>
                <w:right w:val="none" w:sz="0" w:space="0" w:color="auto"/>
              </w:divBdr>
            </w:div>
            <w:div w:id="1731343534">
              <w:marLeft w:val="0"/>
              <w:marRight w:val="0"/>
              <w:marTop w:val="0"/>
              <w:marBottom w:val="0"/>
              <w:divBdr>
                <w:top w:val="none" w:sz="0" w:space="0" w:color="auto"/>
                <w:left w:val="none" w:sz="0" w:space="0" w:color="auto"/>
                <w:bottom w:val="none" w:sz="0" w:space="0" w:color="auto"/>
                <w:right w:val="none" w:sz="0" w:space="0" w:color="auto"/>
              </w:divBdr>
            </w:div>
            <w:div w:id="1841039912">
              <w:marLeft w:val="0"/>
              <w:marRight w:val="0"/>
              <w:marTop w:val="0"/>
              <w:marBottom w:val="0"/>
              <w:divBdr>
                <w:top w:val="none" w:sz="0" w:space="0" w:color="auto"/>
                <w:left w:val="none" w:sz="0" w:space="0" w:color="auto"/>
                <w:bottom w:val="none" w:sz="0" w:space="0" w:color="auto"/>
                <w:right w:val="none" w:sz="0" w:space="0" w:color="auto"/>
              </w:divBdr>
            </w:div>
            <w:div w:id="128524640">
              <w:marLeft w:val="0"/>
              <w:marRight w:val="0"/>
              <w:marTop w:val="0"/>
              <w:marBottom w:val="0"/>
              <w:divBdr>
                <w:top w:val="none" w:sz="0" w:space="0" w:color="auto"/>
                <w:left w:val="none" w:sz="0" w:space="0" w:color="auto"/>
                <w:bottom w:val="none" w:sz="0" w:space="0" w:color="auto"/>
                <w:right w:val="none" w:sz="0" w:space="0" w:color="auto"/>
              </w:divBdr>
            </w:div>
            <w:div w:id="920410323">
              <w:marLeft w:val="0"/>
              <w:marRight w:val="0"/>
              <w:marTop w:val="0"/>
              <w:marBottom w:val="0"/>
              <w:divBdr>
                <w:top w:val="none" w:sz="0" w:space="0" w:color="auto"/>
                <w:left w:val="none" w:sz="0" w:space="0" w:color="auto"/>
                <w:bottom w:val="none" w:sz="0" w:space="0" w:color="auto"/>
                <w:right w:val="none" w:sz="0" w:space="0" w:color="auto"/>
              </w:divBdr>
            </w:div>
            <w:div w:id="1918708850">
              <w:marLeft w:val="0"/>
              <w:marRight w:val="0"/>
              <w:marTop w:val="0"/>
              <w:marBottom w:val="0"/>
              <w:divBdr>
                <w:top w:val="none" w:sz="0" w:space="0" w:color="auto"/>
                <w:left w:val="none" w:sz="0" w:space="0" w:color="auto"/>
                <w:bottom w:val="none" w:sz="0" w:space="0" w:color="auto"/>
                <w:right w:val="none" w:sz="0" w:space="0" w:color="auto"/>
              </w:divBdr>
            </w:div>
            <w:div w:id="314262496">
              <w:marLeft w:val="0"/>
              <w:marRight w:val="0"/>
              <w:marTop w:val="0"/>
              <w:marBottom w:val="0"/>
              <w:divBdr>
                <w:top w:val="none" w:sz="0" w:space="0" w:color="auto"/>
                <w:left w:val="none" w:sz="0" w:space="0" w:color="auto"/>
                <w:bottom w:val="none" w:sz="0" w:space="0" w:color="auto"/>
                <w:right w:val="none" w:sz="0" w:space="0" w:color="auto"/>
              </w:divBdr>
            </w:div>
            <w:div w:id="1315908439">
              <w:marLeft w:val="0"/>
              <w:marRight w:val="0"/>
              <w:marTop w:val="0"/>
              <w:marBottom w:val="0"/>
              <w:divBdr>
                <w:top w:val="none" w:sz="0" w:space="0" w:color="auto"/>
                <w:left w:val="none" w:sz="0" w:space="0" w:color="auto"/>
                <w:bottom w:val="none" w:sz="0" w:space="0" w:color="auto"/>
                <w:right w:val="none" w:sz="0" w:space="0" w:color="auto"/>
              </w:divBdr>
            </w:div>
            <w:div w:id="1829513401">
              <w:marLeft w:val="0"/>
              <w:marRight w:val="0"/>
              <w:marTop w:val="0"/>
              <w:marBottom w:val="0"/>
              <w:divBdr>
                <w:top w:val="none" w:sz="0" w:space="0" w:color="auto"/>
                <w:left w:val="none" w:sz="0" w:space="0" w:color="auto"/>
                <w:bottom w:val="none" w:sz="0" w:space="0" w:color="auto"/>
                <w:right w:val="none" w:sz="0" w:space="0" w:color="auto"/>
              </w:divBdr>
            </w:div>
            <w:div w:id="730495651">
              <w:marLeft w:val="0"/>
              <w:marRight w:val="0"/>
              <w:marTop w:val="0"/>
              <w:marBottom w:val="0"/>
              <w:divBdr>
                <w:top w:val="none" w:sz="0" w:space="0" w:color="auto"/>
                <w:left w:val="none" w:sz="0" w:space="0" w:color="auto"/>
                <w:bottom w:val="none" w:sz="0" w:space="0" w:color="auto"/>
                <w:right w:val="none" w:sz="0" w:space="0" w:color="auto"/>
              </w:divBdr>
            </w:div>
            <w:div w:id="778646148">
              <w:marLeft w:val="0"/>
              <w:marRight w:val="0"/>
              <w:marTop w:val="0"/>
              <w:marBottom w:val="0"/>
              <w:divBdr>
                <w:top w:val="none" w:sz="0" w:space="0" w:color="auto"/>
                <w:left w:val="none" w:sz="0" w:space="0" w:color="auto"/>
                <w:bottom w:val="none" w:sz="0" w:space="0" w:color="auto"/>
                <w:right w:val="none" w:sz="0" w:space="0" w:color="auto"/>
              </w:divBdr>
            </w:div>
            <w:div w:id="1373579823">
              <w:marLeft w:val="0"/>
              <w:marRight w:val="0"/>
              <w:marTop w:val="0"/>
              <w:marBottom w:val="0"/>
              <w:divBdr>
                <w:top w:val="none" w:sz="0" w:space="0" w:color="auto"/>
                <w:left w:val="none" w:sz="0" w:space="0" w:color="auto"/>
                <w:bottom w:val="none" w:sz="0" w:space="0" w:color="auto"/>
                <w:right w:val="none" w:sz="0" w:space="0" w:color="auto"/>
              </w:divBdr>
            </w:div>
            <w:div w:id="1924335546">
              <w:marLeft w:val="0"/>
              <w:marRight w:val="0"/>
              <w:marTop w:val="0"/>
              <w:marBottom w:val="0"/>
              <w:divBdr>
                <w:top w:val="none" w:sz="0" w:space="0" w:color="auto"/>
                <w:left w:val="none" w:sz="0" w:space="0" w:color="auto"/>
                <w:bottom w:val="none" w:sz="0" w:space="0" w:color="auto"/>
                <w:right w:val="none" w:sz="0" w:space="0" w:color="auto"/>
              </w:divBdr>
            </w:div>
            <w:div w:id="62025070">
              <w:marLeft w:val="0"/>
              <w:marRight w:val="0"/>
              <w:marTop w:val="0"/>
              <w:marBottom w:val="0"/>
              <w:divBdr>
                <w:top w:val="none" w:sz="0" w:space="0" w:color="auto"/>
                <w:left w:val="none" w:sz="0" w:space="0" w:color="auto"/>
                <w:bottom w:val="none" w:sz="0" w:space="0" w:color="auto"/>
                <w:right w:val="none" w:sz="0" w:space="0" w:color="auto"/>
              </w:divBdr>
            </w:div>
          </w:divsChild>
        </w:div>
        <w:div w:id="1798257782">
          <w:marLeft w:val="0"/>
          <w:marRight w:val="0"/>
          <w:marTop w:val="0"/>
          <w:marBottom w:val="0"/>
          <w:divBdr>
            <w:top w:val="none" w:sz="0" w:space="0" w:color="auto"/>
            <w:left w:val="none" w:sz="0" w:space="0" w:color="auto"/>
            <w:bottom w:val="none" w:sz="0" w:space="0" w:color="auto"/>
            <w:right w:val="none" w:sz="0" w:space="0" w:color="auto"/>
          </w:divBdr>
        </w:div>
      </w:divsChild>
    </w:div>
    <w:div w:id="14529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Chopra,Anubha</dc:creator>
  <cp:keywords/>
  <dc:description/>
  <cp:lastModifiedBy>Chopra,Anubha</cp:lastModifiedBy>
  <cp:revision>3</cp:revision>
  <dcterms:created xsi:type="dcterms:W3CDTF">2025-02-10T05:51:00Z</dcterms:created>
  <dcterms:modified xsi:type="dcterms:W3CDTF">2025-02-10T05:55:00Z</dcterms:modified>
</cp:coreProperties>
</file>